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6F3A50"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Pr="006F3A50">
        <w:rPr>
          <w:lang w:val="fr-FR"/>
        </w:rPr>
        <w:t xml:space="preserve">Base </w:t>
      </w:r>
      <w:proofErr w:type="spellStart"/>
      <w:r w:rsidRPr="006F3A50">
        <w:rPr>
          <w:lang w:val="fr-FR"/>
        </w:rPr>
        <w:t>Harvest</w:t>
      </w:r>
      <w:proofErr w:type="spellEnd"/>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Pr="006F3A50">
        <w:rPr>
          <w:lang w:val="fr-FR"/>
        </w:rPr>
        <w:t>2.2</w:t>
      </w:r>
      <w:r w:rsidR="00183C1B">
        <w:fldChar w:fldCharType="end"/>
      </w:r>
    </w:p>
    <w:p w:rsidR="0010650D" w:rsidRPr="006F3A50" w:rsidRDefault="0010650D">
      <w:pPr>
        <w:pStyle w:val="titleline"/>
        <w:rPr>
          <w:lang w:val="fr-FR"/>
        </w:rPr>
      </w:pPr>
      <w:r w:rsidRPr="006F3A50">
        <w:rPr>
          <w:lang w:val="fr-FR"/>
        </w:rPr>
        <w:t>L</w:t>
      </w:r>
      <w:bookmarkStart w:id="1" w:name="_Ref138853318"/>
      <w:bookmarkEnd w:id="1"/>
      <w:r w:rsidRPr="006F3A50">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 Forest Service, North Central 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492167">
        <w:rPr>
          <w:noProof/>
        </w:rPr>
        <w:t>December 23, 2014</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37119A"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bookmarkStart w:id="2" w:name="_GoBack"/>
      <w:bookmarkEnd w:id="2"/>
      <w:r w:rsidR="0037119A" w:rsidRPr="005F64E2">
        <w:rPr>
          <w:rStyle w:val="Hyperlink"/>
          <w:noProof/>
        </w:rPr>
        <w:fldChar w:fldCharType="begin"/>
      </w:r>
      <w:r w:rsidR="0037119A" w:rsidRPr="005F64E2">
        <w:rPr>
          <w:rStyle w:val="Hyperlink"/>
          <w:noProof/>
        </w:rPr>
        <w:instrText xml:space="preserve"> </w:instrText>
      </w:r>
      <w:r w:rsidR="0037119A">
        <w:rPr>
          <w:noProof/>
        </w:rPr>
        <w:instrText>HYPERLINK \l "_Toc408314226"</w:instrText>
      </w:r>
      <w:r w:rsidR="0037119A" w:rsidRPr="005F64E2">
        <w:rPr>
          <w:rStyle w:val="Hyperlink"/>
          <w:noProof/>
        </w:rPr>
        <w:instrText xml:space="preserve"> </w:instrText>
      </w:r>
      <w:r w:rsidR="0037119A" w:rsidRPr="005F64E2">
        <w:rPr>
          <w:rStyle w:val="Hyperlink"/>
          <w:noProof/>
        </w:rPr>
      </w:r>
      <w:r w:rsidR="0037119A" w:rsidRPr="005F64E2">
        <w:rPr>
          <w:rStyle w:val="Hyperlink"/>
          <w:noProof/>
        </w:rPr>
        <w:fldChar w:fldCharType="separate"/>
      </w:r>
      <w:r w:rsidR="0037119A" w:rsidRPr="005F64E2">
        <w:rPr>
          <w:rStyle w:val="Hyperlink"/>
          <w:noProof/>
        </w:rPr>
        <w:t>1</w:t>
      </w:r>
      <w:r w:rsidR="0037119A">
        <w:rPr>
          <w:rFonts w:asciiTheme="minorHAnsi" w:eastAsiaTheme="minorEastAsia" w:hAnsiTheme="minorHAnsi" w:cstheme="minorBidi"/>
          <w:b w:val="0"/>
          <w:bCs w:val="0"/>
          <w:caps w:val="0"/>
          <w:noProof/>
          <w:sz w:val="22"/>
          <w:szCs w:val="22"/>
        </w:rPr>
        <w:tab/>
      </w:r>
      <w:r w:rsidR="0037119A" w:rsidRPr="005F64E2">
        <w:rPr>
          <w:rStyle w:val="Hyperlink"/>
          <w:noProof/>
        </w:rPr>
        <w:t>Introduction</w:t>
      </w:r>
      <w:r w:rsidR="0037119A">
        <w:rPr>
          <w:noProof/>
          <w:webHidden/>
        </w:rPr>
        <w:tab/>
      </w:r>
      <w:r w:rsidR="0037119A">
        <w:rPr>
          <w:noProof/>
          <w:webHidden/>
        </w:rPr>
        <w:fldChar w:fldCharType="begin"/>
      </w:r>
      <w:r w:rsidR="0037119A">
        <w:rPr>
          <w:noProof/>
          <w:webHidden/>
        </w:rPr>
        <w:instrText xml:space="preserve"> PAGEREF _Toc408314226 \h </w:instrText>
      </w:r>
      <w:r w:rsidR="0037119A">
        <w:rPr>
          <w:noProof/>
          <w:webHidden/>
        </w:rPr>
      </w:r>
      <w:r w:rsidR="0037119A">
        <w:rPr>
          <w:noProof/>
          <w:webHidden/>
        </w:rPr>
        <w:fldChar w:fldCharType="separate"/>
      </w:r>
      <w:r w:rsidR="0037119A">
        <w:rPr>
          <w:noProof/>
          <w:webHidden/>
        </w:rPr>
        <w:t>3</w:t>
      </w:r>
      <w:r w:rsidR="0037119A">
        <w:rPr>
          <w:noProof/>
          <w:webHidden/>
        </w:rPr>
        <w:fldChar w:fldCharType="end"/>
      </w:r>
      <w:r w:rsidR="0037119A" w:rsidRPr="005F64E2">
        <w:rPr>
          <w:rStyle w:val="Hyperlink"/>
          <w:noProof/>
        </w:rPr>
        <w:fldChar w:fldCharType="end"/>
      </w:r>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27" w:history="1">
        <w:r w:rsidRPr="005F64E2">
          <w:rPr>
            <w:rStyle w:val="Hyperlink"/>
            <w:noProof/>
          </w:rPr>
          <w:t>1.1</w:t>
        </w:r>
        <w:r>
          <w:rPr>
            <w:rFonts w:asciiTheme="minorHAnsi" w:eastAsiaTheme="minorEastAsia" w:hAnsiTheme="minorHAnsi" w:cstheme="minorBidi"/>
            <w:noProof/>
            <w:sz w:val="22"/>
            <w:szCs w:val="22"/>
          </w:rPr>
          <w:tab/>
        </w:r>
        <w:r w:rsidRPr="005F64E2">
          <w:rPr>
            <w:rStyle w:val="Hyperlink"/>
            <w:noProof/>
          </w:rPr>
          <w:t>The Harvesting Landscape</w:t>
        </w:r>
        <w:r>
          <w:rPr>
            <w:noProof/>
            <w:webHidden/>
          </w:rPr>
          <w:tab/>
        </w:r>
        <w:r>
          <w:rPr>
            <w:noProof/>
            <w:webHidden/>
          </w:rPr>
          <w:fldChar w:fldCharType="begin"/>
        </w:r>
        <w:r>
          <w:rPr>
            <w:noProof/>
            <w:webHidden/>
          </w:rPr>
          <w:instrText xml:space="preserve"> PAGEREF _Toc408314227 \h </w:instrText>
        </w:r>
        <w:r>
          <w:rPr>
            <w:noProof/>
            <w:webHidden/>
          </w:rPr>
        </w:r>
        <w:r>
          <w:rPr>
            <w:noProof/>
            <w:webHidden/>
          </w:rPr>
          <w:fldChar w:fldCharType="separate"/>
        </w:r>
        <w:r>
          <w:rPr>
            <w:noProof/>
            <w:webHidden/>
          </w:rPr>
          <w:t>3</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28" w:history="1">
        <w:r w:rsidRPr="005F64E2">
          <w:rPr>
            <w:rStyle w:val="Hyperlink"/>
            <w:noProof/>
          </w:rPr>
          <w:t>1.1.1</w:t>
        </w:r>
        <w:r>
          <w:rPr>
            <w:rFonts w:asciiTheme="minorHAnsi" w:eastAsiaTheme="minorEastAsia" w:hAnsiTheme="minorHAnsi" w:cstheme="minorBidi"/>
            <w:i w:val="0"/>
            <w:iCs w:val="0"/>
            <w:noProof/>
            <w:sz w:val="22"/>
            <w:szCs w:val="22"/>
          </w:rPr>
          <w:tab/>
        </w:r>
        <w:r w:rsidRPr="005F64E2">
          <w:rPr>
            <w:rStyle w:val="Hyperlink"/>
            <w:noProof/>
          </w:rPr>
          <w:t>Management Areas</w:t>
        </w:r>
        <w:r>
          <w:rPr>
            <w:noProof/>
            <w:webHidden/>
          </w:rPr>
          <w:tab/>
        </w:r>
        <w:r>
          <w:rPr>
            <w:noProof/>
            <w:webHidden/>
          </w:rPr>
          <w:fldChar w:fldCharType="begin"/>
        </w:r>
        <w:r>
          <w:rPr>
            <w:noProof/>
            <w:webHidden/>
          </w:rPr>
          <w:instrText xml:space="preserve"> PAGEREF _Toc408314228 \h </w:instrText>
        </w:r>
        <w:r>
          <w:rPr>
            <w:noProof/>
            <w:webHidden/>
          </w:rPr>
        </w:r>
        <w:r>
          <w:rPr>
            <w:noProof/>
            <w:webHidden/>
          </w:rPr>
          <w:fldChar w:fldCharType="separate"/>
        </w:r>
        <w:r>
          <w:rPr>
            <w:noProof/>
            <w:webHidden/>
          </w:rPr>
          <w:t>3</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29" w:history="1">
        <w:r w:rsidRPr="005F64E2">
          <w:rPr>
            <w:rStyle w:val="Hyperlink"/>
            <w:noProof/>
          </w:rPr>
          <w:t>1.1.2</w:t>
        </w:r>
        <w:r>
          <w:rPr>
            <w:rFonts w:asciiTheme="minorHAnsi" w:eastAsiaTheme="minorEastAsia" w:hAnsiTheme="minorHAnsi" w:cstheme="minorBidi"/>
            <w:i w:val="0"/>
            <w:iCs w:val="0"/>
            <w:noProof/>
            <w:sz w:val="22"/>
            <w:szCs w:val="22"/>
          </w:rPr>
          <w:tab/>
        </w:r>
        <w:r w:rsidRPr="005F64E2">
          <w:rPr>
            <w:rStyle w:val="Hyperlink"/>
            <w:noProof/>
          </w:rPr>
          <w:t>Harvesting Stands</w:t>
        </w:r>
        <w:r>
          <w:rPr>
            <w:noProof/>
            <w:webHidden/>
          </w:rPr>
          <w:tab/>
        </w:r>
        <w:r>
          <w:rPr>
            <w:noProof/>
            <w:webHidden/>
          </w:rPr>
          <w:fldChar w:fldCharType="begin"/>
        </w:r>
        <w:r>
          <w:rPr>
            <w:noProof/>
            <w:webHidden/>
          </w:rPr>
          <w:instrText xml:space="preserve"> PAGEREF _Toc408314229 \h </w:instrText>
        </w:r>
        <w:r>
          <w:rPr>
            <w:noProof/>
            <w:webHidden/>
          </w:rPr>
        </w:r>
        <w:r>
          <w:rPr>
            <w:noProof/>
            <w:webHidden/>
          </w:rPr>
          <w:fldChar w:fldCharType="separate"/>
        </w:r>
        <w:r>
          <w:rPr>
            <w:noProof/>
            <w:webHidden/>
          </w:rPr>
          <w:t>3</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30" w:history="1">
        <w:r w:rsidRPr="005F64E2">
          <w:rPr>
            <w:rStyle w:val="Hyperlink"/>
            <w:noProof/>
          </w:rPr>
          <w:t>1.2</w:t>
        </w:r>
        <w:r>
          <w:rPr>
            <w:rFonts w:asciiTheme="minorHAnsi" w:eastAsiaTheme="minorEastAsia" w:hAnsiTheme="minorHAnsi" w:cstheme="minorBidi"/>
            <w:noProof/>
            <w:sz w:val="22"/>
            <w:szCs w:val="22"/>
          </w:rPr>
          <w:tab/>
        </w:r>
        <w:r w:rsidRPr="005F64E2">
          <w:rPr>
            <w:rStyle w:val="Hyperlink"/>
            <w:noProof/>
          </w:rPr>
          <w:t>Harvesting Prescriptions</w:t>
        </w:r>
        <w:r>
          <w:rPr>
            <w:noProof/>
            <w:webHidden/>
          </w:rPr>
          <w:tab/>
        </w:r>
        <w:r>
          <w:rPr>
            <w:noProof/>
            <w:webHidden/>
          </w:rPr>
          <w:fldChar w:fldCharType="begin"/>
        </w:r>
        <w:r>
          <w:rPr>
            <w:noProof/>
            <w:webHidden/>
          </w:rPr>
          <w:instrText xml:space="preserve"> PAGEREF _Toc408314230 \h </w:instrText>
        </w:r>
        <w:r>
          <w:rPr>
            <w:noProof/>
            <w:webHidden/>
          </w:rPr>
        </w:r>
        <w:r>
          <w:rPr>
            <w:noProof/>
            <w:webHidden/>
          </w:rPr>
          <w:fldChar w:fldCharType="separate"/>
        </w:r>
        <w:r>
          <w:rPr>
            <w:noProof/>
            <w:webHidden/>
          </w:rPr>
          <w:t>3</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31" w:history="1">
        <w:r w:rsidRPr="005F64E2">
          <w:rPr>
            <w:rStyle w:val="Hyperlink"/>
            <w:noProof/>
          </w:rPr>
          <w:t>1.3</w:t>
        </w:r>
        <w:r>
          <w:rPr>
            <w:rFonts w:asciiTheme="minorHAnsi" w:eastAsiaTheme="minorEastAsia" w:hAnsiTheme="minorHAnsi" w:cstheme="minorBidi"/>
            <w:noProof/>
            <w:sz w:val="22"/>
            <w:szCs w:val="22"/>
          </w:rPr>
          <w:tab/>
        </w:r>
        <w:r w:rsidRPr="005F64E2">
          <w:rPr>
            <w:rStyle w:val="Hyperlink"/>
            <w:noProof/>
          </w:rPr>
          <w:t>Prescriptions order</w:t>
        </w:r>
        <w:r>
          <w:rPr>
            <w:noProof/>
            <w:webHidden/>
          </w:rPr>
          <w:tab/>
        </w:r>
        <w:r>
          <w:rPr>
            <w:noProof/>
            <w:webHidden/>
          </w:rPr>
          <w:fldChar w:fldCharType="begin"/>
        </w:r>
        <w:r>
          <w:rPr>
            <w:noProof/>
            <w:webHidden/>
          </w:rPr>
          <w:instrText xml:space="preserve"> PAGEREF _Toc408314231 \h </w:instrText>
        </w:r>
        <w:r>
          <w:rPr>
            <w:noProof/>
            <w:webHidden/>
          </w:rPr>
        </w:r>
        <w:r>
          <w:rPr>
            <w:noProof/>
            <w:webHidden/>
          </w:rPr>
          <w:fldChar w:fldCharType="separate"/>
        </w:r>
        <w:r>
          <w:rPr>
            <w:noProof/>
            <w:webHidden/>
          </w:rPr>
          <w:t>4</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32" w:history="1">
        <w:r w:rsidRPr="005F64E2">
          <w:rPr>
            <w:rStyle w:val="Hyperlink"/>
            <w:noProof/>
          </w:rPr>
          <w:t>1.4</w:t>
        </w:r>
        <w:r>
          <w:rPr>
            <w:rFonts w:asciiTheme="minorHAnsi" w:eastAsiaTheme="minorEastAsia" w:hAnsiTheme="minorHAnsi" w:cstheme="minorBidi"/>
            <w:noProof/>
            <w:sz w:val="22"/>
            <w:szCs w:val="22"/>
          </w:rPr>
          <w:tab/>
        </w:r>
        <w:r w:rsidRPr="005F64E2">
          <w:rPr>
            <w:rStyle w:val="Hyperlink"/>
            <w:noProof/>
          </w:rPr>
          <w:t>Major Releases</w:t>
        </w:r>
        <w:r>
          <w:rPr>
            <w:noProof/>
            <w:webHidden/>
          </w:rPr>
          <w:tab/>
        </w:r>
        <w:r>
          <w:rPr>
            <w:noProof/>
            <w:webHidden/>
          </w:rPr>
          <w:fldChar w:fldCharType="begin"/>
        </w:r>
        <w:r>
          <w:rPr>
            <w:noProof/>
            <w:webHidden/>
          </w:rPr>
          <w:instrText xml:space="preserve"> PAGEREF _Toc408314232 \h </w:instrText>
        </w:r>
        <w:r>
          <w:rPr>
            <w:noProof/>
            <w:webHidden/>
          </w:rPr>
        </w:r>
        <w:r>
          <w:rPr>
            <w:noProof/>
            <w:webHidden/>
          </w:rPr>
          <w:fldChar w:fldCharType="separate"/>
        </w:r>
        <w:r>
          <w:rPr>
            <w:noProof/>
            <w:webHidden/>
          </w:rPr>
          <w:t>5</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33" w:history="1">
        <w:r w:rsidRPr="005F64E2">
          <w:rPr>
            <w:rStyle w:val="Hyperlink"/>
            <w:noProof/>
          </w:rPr>
          <w:t>1.4.1</w:t>
        </w:r>
        <w:r>
          <w:rPr>
            <w:rFonts w:asciiTheme="minorHAnsi" w:eastAsiaTheme="minorEastAsia" w:hAnsiTheme="minorHAnsi" w:cstheme="minorBidi"/>
            <w:i w:val="0"/>
            <w:iCs w:val="0"/>
            <w:noProof/>
            <w:sz w:val="22"/>
            <w:szCs w:val="22"/>
          </w:rPr>
          <w:tab/>
        </w:r>
        <w:r w:rsidRPr="005F64E2">
          <w:rPr>
            <w:rStyle w:val="Hyperlink"/>
            <w:noProof/>
          </w:rPr>
          <w:t>Version 2.2</w:t>
        </w:r>
        <w:r>
          <w:rPr>
            <w:noProof/>
            <w:webHidden/>
          </w:rPr>
          <w:tab/>
        </w:r>
        <w:r>
          <w:rPr>
            <w:noProof/>
            <w:webHidden/>
          </w:rPr>
          <w:fldChar w:fldCharType="begin"/>
        </w:r>
        <w:r>
          <w:rPr>
            <w:noProof/>
            <w:webHidden/>
          </w:rPr>
          <w:instrText xml:space="preserve"> PAGEREF _Toc408314233 \h </w:instrText>
        </w:r>
        <w:r>
          <w:rPr>
            <w:noProof/>
            <w:webHidden/>
          </w:rPr>
        </w:r>
        <w:r>
          <w:rPr>
            <w:noProof/>
            <w:webHidden/>
          </w:rPr>
          <w:fldChar w:fldCharType="separate"/>
        </w:r>
        <w:r>
          <w:rPr>
            <w:noProof/>
            <w:webHidden/>
          </w:rPr>
          <w:t>5</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34" w:history="1">
        <w:r w:rsidRPr="005F64E2">
          <w:rPr>
            <w:rStyle w:val="Hyperlink"/>
            <w:noProof/>
          </w:rPr>
          <w:t>1.4.2</w:t>
        </w:r>
        <w:r>
          <w:rPr>
            <w:rFonts w:asciiTheme="minorHAnsi" w:eastAsiaTheme="minorEastAsia" w:hAnsiTheme="minorHAnsi" w:cstheme="minorBidi"/>
            <w:i w:val="0"/>
            <w:iCs w:val="0"/>
            <w:noProof/>
            <w:sz w:val="22"/>
            <w:szCs w:val="22"/>
          </w:rPr>
          <w:tab/>
        </w:r>
        <w:r w:rsidRPr="005F64E2">
          <w:rPr>
            <w:rStyle w:val="Hyperlink"/>
            <w:noProof/>
          </w:rPr>
          <w:t>Version 2.1</w:t>
        </w:r>
        <w:r>
          <w:rPr>
            <w:noProof/>
            <w:webHidden/>
          </w:rPr>
          <w:tab/>
        </w:r>
        <w:r>
          <w:rPr>
            <w:noProof/>
            <w:webHidden/>
          </w:rPr>
          <w:fldChar w:fldCharType="begin"/>
        </w:r>
        <w:r>
          <w:rPr>
            <w:noProof/>
            <w:webHidden/>
          </w:rPr>
          <w:instrText xml:space="preserve"> PAGEREF _Toc408314234 \h </w:instrText>
        </w:r>
        <w:r>
          <w:rPr>
            <w:noProof/>
            <w:webHidden/>
          </w:rPr>
        </w:r>
        <w:r>
          <w:rPr>
            <w:noProof/>
            <w:webHidden/>
          </w:rPr>
          <w:fldChar w:fldCharType="separate"/>
        </w:r>
        <w:r>
          <w:rPr>
            <w:noProof/>
            <w:webHidden/>
          </w:rPr>
          <w:t>5</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35" w:history="1">
        <w:r w:rsidRPr="005F64E2">
          <w:rPr>
            <w:rStyle w:val="Hyperlink"/>
            <w:noProof/>
          </w:rPr>
          <w:t>1.4.3</w:t>
        </w:r>
        <w:r>
          <w:rPr>
            <w:rFonts w:asciiTheme="minorHAnsi" w:eastAsiaTheme="minorEastAsia" w:hAnsiTheme="minorHAnsi" w:cstheme="minorBidi"/>
            <w:i w:val="0"/>
            <w:iCs w:val="0"/>
            <w:noProof/>
            <w:sz w:val="22"/>
            <w:szCs w:val="22"/>
          </w:rPr>
          <w:tab/>
        </w:r>
        <w:r w:rsidRPr="005F64E2">
          <w:rPr>
            <w:rStyle w:val="Hyperlink"/>
            <w:noProof/>
          </w:rPr>
          <w:t>Version 2.0</w:t>
        </w:r>
        <w:r>
          <w:rPr>
            <w:noProof/>
            <w:webHidden/>
          </w:rPr>
          <w:tab/>
        </w:r>
        <w:r>
          <w:rPr>
            <w:noProof/>
            <w:webHidden/>
          </w:rPr>
          <w:fldChar w:fldCharType="begin"/>
        </w:r>
        <w:r>
          <w:rPr>
            <w:noProof/>
            <w:webHidden/>
          </w:rPr>
          <w:instrText xml:space="preserve"> PAGEREF _Toc408314235 \h </w:instrText>
        </w:r>
        <w:r>
          <w:rPr>
            <w:noProof/>
            <w:webHidden/>
          </w:rPr>
        </w:r>
        <w:r>
          <w:rPr>
            <w:noProof/>
            <w:webHidden/>
          </w:rPr>
          <w:fldChar w:fldCharType="separate"/>
        </w:r>
        <w:r>
          <w:rPr>
            <w:noProof/>
            <w:webHidden/>
          </w:rPr>
          <w:t>5</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36" w:history="1">
        <w:r w:rsidRPr="005F64E2">
          <w:rPr>
            <w:rStyle w:val="Hyperlink"/>
            <w:noProof/>
          </w:rPr>
          <w:t>1.4.4</w:t>
        </w:r>
        <w:r>
          <w:rPr>
            <w:rFonts w:asciiTheme="minorHAnsi" w:eastAsiaTheme="minorEastAsia" w:hAnsiTheme="minorHAnsi" w:cstheme="minorBidi"/>
            <w:i w:val="0"/>
            <w:iCs w:val="0"/>
            <w:noProof/>
            <w:sz w:val="22"/>
            <w:szCs w:val="22"/>
          </w:rPr>
          <w:tab/>
        </w:r>
        <w:r w:rsidRPr="005F64E2">
          <w:rPr>
            <w:rStyle w:val="Hyperlink"/>
            <w:noProof/>
          </w:rPr>
          <w:t>Version 1.2</w:t>
        </w:r>
        <w:r>
          <w:rPr>
            <w:noProof/>
            <w:webHidden/>
          </w:rPr>
          <w:tab/>
        </w:r>
        <w:r>
          <w:rPr>
            <w:noProof/>
            <w:webHidden/>
          </w:rPr>
          <w:fldChar w:fldCharType="begin"/>
        </w:r>
        <w:r>
          <w:rPr>
            <w:noProof/>
            <w:webHidden/>
          </w:rPr>
          <w:instrText xml:space="preserve"> PAGEREF _Toc408314236 \h </w:instrText>
        </w:r>
        <w:r>
          <w:rPr>
            <w:noProof/>
            <w:webHidden/>
          </w:rPr>
        </w:r>
        <w:r>
          <w:rPr>
            <w:noProof/>
            <w:webHidden/>
          </w:rPr>
          <w:fldChar w:fldCharType="separate"/>
        </w:r>
        <w:r>
          <w:rPr>
            <w:noProof/>
            <w:webHidden/>
          </w:rPr>
          <w:t>5</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37" w:history="1">
        <w:r w:rsidRPr="005F64E2">
          <w:rPr>
            <w:rStyle w:val="Hyperlink"/>
            <w:noProof/>
          </w:rPr>
          <w:t>1.4.5</w:t>
        </w:r>
        <w:r>
          <w:rPr>
            <w:rFonts w:asciiTheme="minorHAnsi" w:eastAsiaTheme="minorEastAsia" w:hAnsiTheme="minorHAnsi" w:cstheme="minorBidi"/>
            <w:i w:val="0"/>
            <w:iCs w:val="0"/>
            <w:noProof/>
            <w:sz w:val="22"/>
            <w:szCs w:val="22"/>
          </w:rPr>
          <w:tab/>
        </w:r>
        <w:r w:rsidRPr="005F64E2">
          <w:rPr>
            <w:rStyle w:val="Hyperlink"/>
            <w:noProof/>
          </w:rPr>
          <w:t>Version 1.1</w:t>
        </w:r>
        <w:r>
          <w:rPr>
            <w:noProof/>
            <w:webHidden/>
          </w:rPr>
          <w:tab/>
        </w:r>
        <w:r>
          <w:rPr>
            <w:noProof/>
            <w:webHidden/>
          </w:rPr>
          <w:fldChar w:fldCharType="begin"/>
        </w:r>
        <w:r>
          <w:rPr>
            <w:noProof/>
            <w:webHidden/>
          </w:rPr>
          <w:instrText xml:space="preserve"> PAGEREF _Toc408314237 \h </w:instrText>
        </w:r>
        <w:r>
          <w:rPr>
            <w:noProof/>
            <w:webHidden/>
          </w:rPr>
        </w:r>
        <w:r>
          <w:rPr>
            <w:noProof/>
            <w:webHidden/>
          </w:rPr>
          <w:fldChar w:fldCharType="separate"/>
        </w:r>
        <w:r>
          <w:rPr>
            <w:noProof/>
            <w:webHidden/>
          </w:rPr>
          <w:t>6</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38" w:history="1">
        <w:r w:rsidRPr="005F64E2">
          <w:rPr>
            <w:rStyle w:val="Hyperlink"/>
            <w:noProof/>
          </w:rPr>
          <w:t>1.5</w:t>
        </w:r>
        <w:r>
          <w:rPr>
            <w:rFonts w:asciiTheme="minorHAnsi" w:eastAsiaTheme="minorEastAsia" w:hAnsiTheme="minorHAnsi" w:cstheme="minorBidi"/>
            <w:noProof/>
            <w:sz w:val="22"/>
            <w:szCs w:val="22"/>
          </w:rPr>
          <w:tab/>
        </w:r>
        <w:r w:rsidRPr="005F64E2">
          <w:rPr>
            <w:rStyle w:val="Hyperlink"/>
            <w:noProof/>
          </w:rPr>
          <w:t>Minor Releases</w:t>
        </w:r>
        <w:r>
          <w:rPr>
            <w:noProof/>
            <w:webHidden/>
          </w:rPr>
          <w:tab/>
        </w:r>
        <w:r>
          <w:rPr>
            <w:noProof/>
            <w:webHidden/>
          </w:rPr>
          <w:fldChar w:fldCharType="begin"/>
        </w:r>
        <w:r>
          <w:rPr>
            <w:noProof/>
            <w:webHidden/>
          </w:rPr>
          <w:instrText xml:space="preserve"> PAGEREF _Toc408314238 \h </w:instrText>
        </w:r>
        <w:r>
          <w:rPr>
            <w:noProof/>
            <w:webHidden/>
          </w:rPr>
        </w:r>
        <w:r>
          <w:rPr>
            <w:noProof/>
            <w:webHidden/>
          </w:rPr>
          <w:fldChar w:fldCharType="separate"/>
        </w:r>
        <w:r>
          <w:rPr>
            <w:noProof/>
            <w:webHidden/>
          </w:rPr>
          <w:t>6</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39" w:history="1">
        <w:r w:rsidRPr="005F64E2">
          <w:rPr>
            <w:rStyle w:val="Hyperlink"/>
            <w:noProof/>
          </w:rPr>
          <w:t>1.5.1</w:t>
        </w:r>
        <w:r>
          <w:rPr>
            <w:rFonts w:asciiTheme="minorHAnsi" w:eastAsiaTheme="minorEastAsia" w:hAnsiTheme="minorHAnsi" w:cstheme="minorBidi"/>
            <w:i w:val="0"/>
            <w:iCs w:val="0"/>
            <w:noProof/>
            <w:sz w:val="22"/>
            <w:szCs w:val="22"/>
          </w:rPr>
          <w:tab/>
        </w:r>
        <w:r w:rsidRPr="005F64E2">
          <w:rPr>
            <w:rStyle w:val="Hyperlink"/>
            <w:noProof/>
          </w:rPr>
          <w:t>Version 2.2.2</w:t>
        </w:r>
        <w:r>
          <w:rPr>
            <w:noProof/>
            <w:webHidden/>
          </w:rPr>
          <w:tab/>
        </w:r>
        <w:r>
          <w:rPr>
            <w:noProof/>
            <w:webHidden/>
          </w:rPr>
          <w:fldChar w:fldCharType="begin"/>
        </w:r>
        <w:r>
          <w:rPr>
            <w:noProof/>
            <w:webHidden/>
          </w:rPr>
          <w:instrText xml:space="preserve"> PAGEREF _Toc408314239 \h </w:instrText>
        </w:r>
        <w:r>
          <w:rPr>
            <w:noProof/>
            <w:webHidden/>
          </w:rPr>
        </w:r>
        <w:r>
          <w:rPr>
            <w:noProof/>
            <w:webHidden/>
          </w:rPr>
          <w:fldChar w:fldCharType="separate"/>
        </w:r>
        <w:r>
          <w:rPr>
            <w:noProof/>
            <w:webHidden/>
          </w:rPr>
          <w:t>6</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40" w:history="1">
        <w:r w:rsidRPr="005F64E2">
          <w:rPr>
            <w:rStyle w:val="Hyperlink"/>
            <w:noProof/>
          </w:rPr>
          <w:t>1.6</w:t>
        </w:r>
        <w:r>
          <w:rPr>
            <w:rFonts w:asciiTheme="minorHAnsi" w:eastAsiaTheme="minorEastAsia" w:hAnsiTheme="minorHAnsi" w:cstheme="minorBidi"/>
            <w:noProof/>
            <w:sz w:val="22"/>
            <w:szCs w:val="22"/>
          </w:rPr>
          <w:tab/>
        </w:r>
        <w:r w:rsidRPr="005F64E2">
          <w:rPr>
            <w:rStyle w:val="Hyperlink"/>
            <w:noProof/>
          </w:rPr>
          <w:t>References</w:t>
        </w:r>
        <w:r>
          <w:rPr>
            <w:noProof/>
            <w:webHidden/>
          </w:rPr>
          <w:tab/>
        </w:r>
        <w:r>
          <w:rPr>
            <w:noProof/>
            <w:webHidden/>
          </w:rPr>
          <w:fldChar w:fldCharType="begin"/>
        </w:r>
        <w:r>
          <w:rPr>
            <w:noProof/>
            <w:webHidden/>
          </w:rPr>
          <w:instrText xml:space="preserve"> PAGEREF _Toc408314240 \h </w:instrText>
        </w:r>
        <w:r>
          <w:rPr>
            <w:noProof/>
            <w:webHidden/>
          </w:rPr>
        </w:r>
        <w:r>
          <w:rPr>
            <w:noProof/>
            <w:webHidden/>
          </w:rPr>
          <w:fldChar w:fldCharType="separate"/>
        </w:r>
        <w:r>
          <w:rPr>
            <w:noProof/>
            <w:webHidden/>
          </w:rPr>
          <w:t>6</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41" w:history="1">
        <w:r w:rsidRPr="005F64E2">
          <w:rPr>
            <w:rStyle w:val="Hyperlink"/>
            <w:noProof/>
          </w:rPr>
          <w:t>1.7</w:t>
        </w:r>
        <w:r>
          <w:rPr>
            <w:rFonts w:asciiTheme="minorHAnsi" w:eastAsiaTheme="minorEastAsia" w:hAnsiTheme="minorHAnsi" w:cstheme="minorBidi"/>
            <w:noProof/>
            <w:sz w:val="22"/>
            <w:szCs w:val="22"/>
          </w:rPr>
          <w:tab/>
        </w:r>
        <w:r w:rsidRPr="005F64E2">
          <w:rPr>
            <w:rStyle w:val="Hyperlink"/>
            <w:noProof/>
          </w:rPr>
          <w:t>Acknowledgements</w:t>
        </w:r>
        <w:r>
          <w:rPr>
            <w:noProof/>
            <w:webHidden/>
          </w:rPr>
          <w:tab/>
        </w:r>
        <w:r>
          <w:rPr>
            <w:noProof/>
            <w:webHidden/>
          </w:rPr>
          <w:fldChar w:fldCharType="begin"/>
        </w:r>
        <w:r>
          <w:rPr>
            <w:noProof/>
            <w:webHidden/>
          </w:rPr>
          <w:instrText xml:space="preserve"> PAGEREF _Toc408314241 \h </w:instrText>
        </w:r>
        <w:r>
          <w:rPr>
            <w:noProof/>
            <w:webHidden/>
          </w:rPr>
        </w:r>
        <w:r>
          <w:rPr>
            <w:noProof/>
            <w:webHidden/>
          </w:rPr>
          <w:fldChar w:fldCharType="separate"/>
        </w:r>
        <w:r>
          <w:rPr>
            <w:noProof/>
            <w:webHidden/>
          </w:rPr>
          <w:t>6</w:t>
        </w:r>
        <w:r>
          <w:rPr>
            <w:noProof/>
            <w:webHidden/>
          </w:rPr>
          <w:fldChar w:fldCharType="end"/>
        </w:r>
      </w:hyperlink>
    </w:p>
    <w:p w:rsidR="0037119A" w:rsidRDefault="0037119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314242" w:history="1">
        <w:r w:rsidRPr="005F64E2">
          <w:rPr>
            <w:rStyle w:val="Hyperlink"/>
            <w:noProof/>
          </w:rPr>
          <w:t>2</w:t>
        </w:r>
        <w:r>
          <w:rPr>
            <w:rFonts w:asciiTheme="minorHAnsi" w:eastAsiaTheme="minorEastAsia" w:hAnsiTheme="minorHAnsi" w:cstheme="minorBidi"/>
            <w:b w:val="0"/>
            <w:bCs w:val="0"/>
            <w:caps w:val="0"/>
            <w:noProof/>
            <w:sz w:val="22"/>
            <w:szCs w:val="22"/>
          </w:rPr>
          <w:tab/>
        </w:r>
        <w:r w:rsidRPr="005F64E2">
          <w:rPr>
            <w:rStyle w:val="Hyperlink"/>
            <w:noProof/>
          </w:rPr>
          <w:t>Harvest Prescriptions</w:t>
        </w:r>
        <w:r>
          <w:rPr>
            <w:noProof/>
            <w:webHidden/>
          </w:rPr>
          <w:tab/>
        </w:r>
        <w:r>
          <w:rPr>
            <w:noProof/>
            <w:webHidden/>
          </w:rPr>
          <w:fldChar w:fldCharType="begin"/>
        </w:r>
        <w:r>
          <w:rPr>
            <w:noProof/>
            <w:webHidden/>
          </w:rPr>
          <w:instrText xml:space="preserve"> PAGEREF _Toc408314242 \h </w:instrText>
        </w:r>
        <w:r>
          <w:rPr>
            <w:noProof/>
            <w:webHidden/>
          </w:rPr>
        </w:r>
        <w:r>
          <w:rPr>
            <w:noProof/>
            <w:webHidden/>
          </w:rPr>
          <w:fldChar w:fldCharType="separate"/>
        </w:r>
        <w:r>
          <w:rPr>
            <w:noProof/>
            <w:webHidden/>
          </w:rPr>
          <w:t>7</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43" w:history="1">
        <w:r w:rsidRPr="005F64E2">
          <w:rPr>
            <w:rStyle w:val="Hyperlink"/>
            <w:noProof/>
          </w:rPr>
          <w:t>2.1</w:t>
        </w:r>
        <w:r>
          <w:rPr>
            <w:rFonts w:asciiTheme="minorHAnsi" w:eastAsiaTheme="minorEastAsia" w:hAnsiTheme="minorHAnsi" w:cstheme="minorBidi"/>
            <w:noProof/>
            <w:sz w:val="22"/>
            <w:szCs w:val="22"/>
          </w:rPr>
          <w:tab/>
        </w:r>
        <w:r w:rsidRPr="005F64E2">
          <w:rPr>
            <w:rStyle w:val="Hyperlink"/>
            <w:noProof/>
          </w:rPr>
          <w:t>Prescription Keywords</w:t>
        </w:r>
        <w:r>
          <w:rPr>
            <w:noProof/>
            <w:webHidden/>
          </w:rPr>
          <w:tab/>
        </w:r>
        <w:r>
          <w:rPr>
            <w:noProof/>
            <w:webHidden/>
          </w:rPr>
          <w:fldChar w:fldCharType="begin"/>
        </w:r>
        <w:r>
          <w:rPr>
            <w:noProof/>
            <w:webHidden/>
          </w:rPr>
          <w:instrText xml:space="preserve"> PAGEREF _Toc408314243 \h </w:instrText>
        </w:r>
        <w:r>
          <w:rPr>
            <w:noProof/>
            <w:webHidden/>
          </w:rPr>
        </w:r>
        <w:r>
          <w:rPr>
            <w:noProof/>
            <w:webHidden/>
          </w:rPr>
          <w:fldChar w:fldCharType="separate"/>
        </w:r>
        <w:r>
          <w:rPr>
            <w:noProof/>
            <w:webHidden/>
          </w:rPr>
          <w:t>7</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44" w:history="1">
        <w:r w:rsidRPr="005F64E2">
          <w:rPr>
            <w:rStyle w:val="Hyperlink"/>
            <w:noProof/>
          </w:rPr>
          <w:t>2.2</w:t>
        </w:r>
        <w:r>
          <w:rPr>
            <w:rFonts w:asciiTheme="minorHAnsi" w:eastAsiaTheme="minorEastAsia" w:hAnsiTheme="minorHAnsi" w:cstheme="minorBidi"/>
            <w:noProof/>
            <w:sz w:val="22"/>
            <w:szCs w:val="22"/>
          </w:rPr>
          <w:tab/>
        </w:r>
        <w:r w:rsidRPr="005F64E2">
          <w:rPr>
            <w:rStyle w:val="Hyperlink"/>
            <w:noProof/>
          </w:rPr>
          <w:t>Prescription</w:t>
        </w:r>
        <w:r>
          <w:rPr>
            <w:noProof/>
            <w:webHidden/>
          </w:rPr>
          <w:tab/>
        </w:r>
        <w:r>
          <w:rPr>
            <w:noProof/>
            <w:webHidden/>
          </w:rPr>
          <w:fldChar w:fldCharType="begin"/>
        </w:r>
        <w:r>
          <w:rPr>
            <w:noProof/>
            <w:webHidden/>
          </w:rPr>
          <w:instrText xml:space="preserve"> PAGEREF _Toc408314244 \h </w:instrText>
        </w:r>
        <w:r>
          <w:rPr>
            <w:noProof/>
            <w:webHidden/>
          </w:rPr>
        </w:r>
        <w:r>
          <w:rPr>
            <w:noProof/>
            <w:webHidden/>
          </w:rPr>
          <w:fldChar w:fldCharType="separate"/>
        </w:r>
        <w:r>
          <w:rPr>
            <w:noProof/>
            <w:webHidden/>
          </w:rPr>
          <w:t>8</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45" w:history="1">
        <w:r w:rsidRPr="005F64E2">
          <w:rPr>
            <w:rStyle w:val="Hyperlink"/>
            <w:noProof/>
          </w:rPr>
          <w:t>2.3</w:t>
        </w:r>
        <w:r>
          <w:rPr>
            <w:rFonts w:asciiTheme="minorHAnsi" w:eastAsiaTheme="minorEastAsia" w:hAnsiTheme="minorHAnsi" w:cstheme="minorBidi"/>
            <w:noProof/>
            <w:sz w:val="22"/>
            <w:szCs w:val="22"/>
          </w:rPr>
          <w:tab/>
        </w:r>
        <w:r w:rsidRPr="005F64E2">
          <w:rPr>
            <w:rStyle w:val="Hyperlink"/>
            <w:noProof/>
          </w:rPr>
          <w:t>Stand Rankings</w:t>
        </w:r>
        <w:r>
          <w:rPr>
            <w:noProof/>
            <w:webHidden/>
          </w:rPr>
          <w:tab/>
        </w:r>
        <w:r>
          <w:rPr>
            <w:noProof/>
            <w:webHidden/>
          </w:rPr>
          <w:fldChar w:fldCharType="begin"/>
        </w:r>
        <w:r>
          <w:rPr>
            <w:noProof/>
            <w:webHidden/>
          </w:rPr>
          <w:instrText xml:space="preserve"> PAGEREF _Toc408314245 \h </w:instrText>
        </w:r>
        <w:r>
          <w:rPr>
            <w:noProof/>
            <w:webHidden/>
          </w:rPr>
        </w:r>
        <w:r>
          <w:rPr>
            <w:noProof/>
            <w:webHidden/>
          </w:rPr>
          <w:fldChar w:fldCharType="separate"/>
        </w:r>
        <w:r>
          <w:rPr>
            <w:noProof/>
            <w:webHidden/>
          </w:rPr>
          <w:t>8</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46" w:history="1">
        <w:r w:rsidRPr="005F64E2">
          <w:rPr>
            <w:rStyle w:val="Hyperlink"/>
            <w:noProof/>
          </w:rPr>
          <w:t>2.3.1</w:t>
        </w:r>
        <w:r>
          <w:rPr>
            <w:rFonts w:asciiTheme="minorHAnsi" w:eastAsiaTheme="minorEastAsia" w:hAnsiTheme="minorHAnsi" w:cstheme="minorBidi"/>
            <w:i w:val="0"/>
            <w:iCs w:val="0"/>
            <w:noProof/>
            <w:sz w:val="22"/>
            <w:szCs w:val="22"/>
          </w:rPr>
          <w:tab/>
        </w:r>
        <w:r w:rsidRPr="005F64E2">
          <w:rPr>
            <w:rStyle w:val="Hyperlink"/>
            <w:noProof/>
          </w:rPr>
          <w:t>StandRanking</w:t>
        </w:r>
        <w:r>
          <w:rPr>
            <w:noProof/>
            <w:webHidden/>
          </w:rPr>
          <w:tab/>
        </w:r>
        <w:r>
          <w:rPr>
            <w:noProof/>
            <w:webHidden/>
          </w:rPr>
          <w:fldChar w:fldCharType="begin"/>
        </w:r>
        <w:r>
          <w:rPr>
            <w:noProof/>
            <w:webHidden/>
          </w:rPr>
          <w:instrText xml:space="preserve"> PAGEREF _Toc408314246 \h </w:instrText>
        </w:r>
        <w:r>
          <w:rPr>
            <w:noProof/>
            <w:webHidden/>
          </w:rPr>
        </w:r>
        <w:r>
          <w:rPr>
            <w:noProof/>
            <w:webHidden/>
          </w:rPr>
          <w:fldChar w:fldCharType="separate"/>
        </w:r>
        <w:r>
          <w:rPr>
            <w:noProof/>
            <w:webHidden/>
          </w:rPr>
          <w:t>8</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47" w:history="1">
        <w:r w:rsidRPr="005F64E2">
          <w:rPr>
            <w:rStyle w:val="Hyperlink"/>
            <w:noProof/>
          </w:rPr>
          <w:t>2.3.2</w:t>
        </w:r>
        <w:r>
          <w:rPr>
            <w:rFonts w:asciiTheme="minorHAnsi" w:eastAsiaTheme="minorEastAsia" w:hAnsiTheme="minorHAnsi" w:cstheme="minorBidi"/>
            <w:i w:val="0"/>
            <w:iCs w:val="0"/>
            <w:noProof/>
            <w:sz w:val="22"/>
            <w:szCs w:val="22"/>
          </w:rPr>
          <w:tab/>
        </w:r>
        <w:r w:rsidRPr="005F64E2">
          <w:rPr>
            <w:rStyle w:val="Hyperlink"/>
            <w:noProof/>
          </w:rPr>
          <w:t>Maximum cohort age (keyword: MaxCohortAge)</w:t>
        </w:r>
        <w:r>
          <w:rPr>
            <w:noProof/>
            <w:webHidden/>
          </w:rPr>
          <w:tab/>
        </w:r>
        <w:r>
          <w:rPr>
            <w:noProof/>
            <w:webHidden/>
          </w:rPr>
          <w:fldChar w:fldCharType="begin"/>
        </w:r>
        <w:r>
          <w:rPr>
            <w:noProof/>
            <w:webHidden/>
          </w:rPr>
          <w:instrText xml:space="preserve"> PAGEREF _Toc408314247 \h </w:instrText>
        </w:r>
        <w:r>
          <w:rPr>
            <w:noProof/>
            <w:webHidden/>
          </w:rPr>
        </w:r>
        <w:r>
          <w:rPr>
            <w:noProof/>
            <w:webHidden/>
          </w:rPr>
          <w:fldChar w:fldCharType="separate"/>
        </w:r>
        <w:r>
          <w:rPr>
            <w:noProof/>
            <w:webHidden/>
          </w:rPr>
          <w:t>8</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48" w:history="1">
        <w:r w:rsidRPr="005F64E2">
          <w:rPr>
            <w:rStyle w:val="Hyperlink"/>
            <w:noProof/>
          </w:rPr>
          <w:t>2.3.3</w:t>
        </w:r>
        <w:r>
          <w:rPr>
            <w:rFonts w:asciiTheme="minorHAnsi" w:eastAsiaTheme="minorEastAsia" w:hAnsiTheme="minorHAnsi" w:cstheme="minorBidi"/>
            <w:i w:val="0"/>
            <w:iCs w:val="0"/>
            <w:noProof/>
            <w:sz w:val="22"/>
            <w:szCs w:val="22"/>
          </w:rPr>
          <w:tab/>
        </w:r>
        <w:r w:rsidRPr="005F64E2">
          <w:rPr>
            <w:rStyle w:val="Hyperlink"/>
            <w:noProof/>
          </w:rPr>
          <w:t>Economic importance (keyword: Economic)</w:t>
        </w:r>
        <w:r>
          <w:rPr>
            <w:noProof/>
            <w:webHidden/>
          </w:rPr>
          <w:tab/>
        </w:r>
        <w:r>
          <w:rPr>
            <w:noProof/>
            <w:webHidden/>
          </w:rPr>
          <w:fldChar w:fldCharType="begin"/>
        </w:r>
        <w:r>
          <w:rPr>
            <w:noProof/>
            <w:webHidden/>
          </w:rPr>
          <w:instrText xml:space="preserve"> PAGEREF _Toc408314248 \h </w:instrText>
        </w:r>
        <w:r>
          <w:rPr>
            <w:noProof/>
            <w:webHidden/>
          </w:rPr>
        </w:r>
        <w:r>
          <w:rPr>
            <w:noProof/>
            <w:webHidden/>
          </w:rPr>
          <w:fldChar w:fldCharType="separate"/>
        </w:r>
        <w:r>
          <w:rPr>
            <w:noProof/>
            <w:webHidden/>
          </w:rPr>
          <w:t>8</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49" w:history="1">
        <w:r w:rsidRPr="005F64E2">
          <w:rPr>
            <w:rStyle w:val="Hyperlink"/>
            <w:noProof/>
          </w:rPr>
          <w:t>2.3.4</w:t>
        </w:r>
        <w:r>
          <w:rPr>
            <w:rFonts w:asciiTheme="minorHAnsi" w:eastAsiaTheme="minorEastAsia" w:hAnsiTheme="minorHAnsi" w:cstheme="minorBidi"/>
            <w:i w:val="0"/>
            <w:iCs w:val="0"/>
            <w:noProof/>
            <w:sz w:val="22"/>
            <w:szCs w:val="22"/>
          </w:rPr>
          <w:tab/>
        </w:r>
        <w:r w:rsidRPr="005F64E2">
          <w:rPr>
            <w:rStyle w:val="Hyperlink"/>
            <w:noProof/>
          </w:rPr>
          <w:t>Regulate cohort ages (keyword: RegulateAges)</w:t>
        </w:r>
        <w:r>
          <w:rPr>
            <w:noProof/>
            <w:webHidden/>
          </w:rPr>
          <w:tab/>
        </w:r>
        <w:r>
          <w:rPr>
            <w:noProof/>
            <w:webHidden/>
          </w:rPr>
          <w:fldChar w:fldCharType="begin"/>
        </w:r>
        <w:r>
          <w:rPr>
            <w:noProof/>
            <w:webHidden/>
          </w:rPr>
          <w:instrText xml:space="preserve"> PAGEREF _Toc408314249 \h </w:instrText>
        </w:r>
        <w:r>
          <w:rPr>
            <w:noProof/>
            <w:webHidden/>
          </w:rPr>
        </w:r>
        <w:r>
          <w:rPr>
            <w:noProof/>
            <w:webHidden/>
          </w:rPr>
          <w:fldChar w:fldCharType="separate"/>
        </w:r>
        <w:r>
          <w:rPr>
            <w:noProof/>
            <w:webHidden/>
          </w:rPr>
          <w:t>9</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50" w:history="1">
        <w:r w:rsidRPr="005F64E2">
          <w:rPr>
            <w:rStyle w:val="Hyperlink"/>
            <w:noProof/>
          </w:rPr>
          <w:t>2.3.5</w:t>
        </w:r>
        <w:r>
          <w:rPr>
            <w:rFonts w:asciiTheme="minorHAnsi" w:eastAsiaTheme="minorEastAsia" w:hAnsiTheme="minorHAnsi" w:cstheme="minorBidi"/>
            <w:i w:val="0"/>
            <w:iCs w:val="0"/>
            <w:noProof/>
            <w:sz w:val="22"/>
            <w:szCs w:val="22"/>
          </w:rPr>
          <w:tab/>
        </w:r>
        <w:r w:rsidRPr="005F64E2">
          <w:rPr>
            <w:rStyle w:val="Hyperlink"/>
            <w:noProof/>
          </w:rPr>
          <w:t>Random (keyword: Random)</w:t>
        </w:r>
        <w:r>
          <w:rPr>
            <w:noProof/>
            <w:webHidden/>
          </w:rPr>
          <w:tab/>
        </w:r>
        <w:r>
          <w:rPr>
            <w:noProof/>
            <w:webHidden/>
          </w:rPr>
          <w:fldChar w:fldCharType="begin"/>
        </w:r>
        <w:r>
          <w:rPr>
            <w:noProof/>
            <w:webHidden/>
          </w:rPr>
          <w:instrText xml:space="preserve"> PAGEREF _Toc408314250 \h </w:instrText>
        </w:r>
        <w:r>
          <w:rPr>
            <w:noProof/>
            <w:webHidden/>
          </w:rPr>
        </w:r>
        <w:r>
          <w:rPr>
            <w:noProof/>
            <w:webHidden/>
          </w:rPr>
          <w:fldChar w:fldCharType="separate"/>
        </w:r>
        <w:r>
          <w:rPr>
            <w:noProof/>
            <w:webHidden/>
          </w:rPr>
          <w:t>9</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51" w:history="1">
        <w:r w:rsidRPr="005F64E2">
          <w:rPr>
            <w:rStyle w:val="Hyperlink"/>
            <w:noProof/>
          </w:rPr>
          <w:t>2.3.6</w:t>
        </w:r>
        <w:r>
          <w:rPr>
            <w:rFonts w:asciiTheme="minorHAnsi" w:eastAsiaTheme="minorEastAsia" w:hAnsiTheme="minorHAnsi" w:cstheme="minorBidi"/>
            <w:i w:val="0"/>
            <w:iCs w:val="0"/>
            <w:noProof/>
            <w:sz w:val="22"/>
            <w:szCs w:val="22"/>
          </w:rPr>
          <w:tab/>
        </w:r>
        <w:r w:rsidRPr="005F64E2">
          <w:rPr>
            <w:rStyle w:val="Hyperlink"/>
            <w:noProof/>
          </w:rPr>
          <w:t>Fire hazard (keyword: FireHazard)</w:t>
        </w:r>
        <w:r>
          <w:rPr>
            <w:noProof/>
            <w:webHidden/>
          </w:rPr>
          <w:tab/>
        </w:r>
        <w:r>
          <w:rPr>
            <w:noProof/>
            <w:webHidden/>
          </w:rPr>
          <w:fldChar w:fldCharType="begin"/>
        </w:r>
        <w:r>
          <w:rPr>
            <w:noProof/>
            <w:webHidden/>
          </w:rPr>
          <w:instrText xml:space="preserve"> PAGEREF _Toc408314251 \h </w:instrText>
        </w:r>
        <w:r>
          <w:rPr>
            <w:noProof/>
            <w:webHidden/>
          </w:rPr>
        </w:r>
        <w:r>
          <w:rPr>
            <w:noProof/>
            <w:webHidden/>
          </w:rPr>
          <w:fldChar w:fldCharType="separate"/>
        </w:r>
        <w:r>
          <w:rPr>
            <w:noProof/>
            <w:webHidden/>
          </w:rPr>
          <w:t>10</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52" w:history="1">
        <w:r w:rsidRPr="005F64E2">
          <w:rPr>
            <w:rStyle w:val="Hyperlink"/>
            <w:noProof/>
          </w:rPr>
          <w:t>2.4</w:t>
        </w:r>
        <w:r>
          <w:rPr>
            <w:rFonts w:asciiTheme="minorHAnsi" w:eastAsiaTheme="minorEastAsia" w:hAnsiTheme="minorHAnsi" w:cstheme="minorBidi"/>
            <w:noProof/>
            <w:sz w:val="22"/>
            <w:szCs w:val="22"/>
          </w:rPr>
          <w:tab/>
        </w:r>
        <w:r w:rsidRPr="005F64E2">
          <w:rPr>
            <w:rStyle w:val="Hyperlink"/>
            <w:noProof/>
          </w:rPr>
          <w:t>Stand Qualifications</w:t>
        </w:r>
        <w:r>
          <w:rPr>
            <w:noProof/>
            <w:webHidden/>
          </w:rPr>
          <w:tab/>
        </w:r>
        <w:r>
          <w:rPr>
            <w:noProof/>
            <w:webHidden/>
          </w:rPr>
          <w:fldChar w:fldCharType="begin"/>
        </w:r>
        <w:r>
          <w:rPr>
            <w:noProof/>
            <w:webHidden/>
          </w:rPr>
          <w:instrText xml:space="preserve"> PAGEREF _Toc408314252 \h </w:instrText>
        </w:r>
        <w:r>
          <w:rPr>
            <w:noProof/>
            <w:webHidden/>
          </w:rPr>
        </w:r>
        <w:r>
          <w:rPr>
            <w:noProof/>
            <w:webHidden/>
          </w:rPr>
          <w:fldChar w:fldCharType="separate"/>
        </w:r>
        <w:r>
          <w:rPr>
            <w:noProof/>
            <w:webHidden/>
          </w:rPr>
          <w:t>10</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53" w:history="1">
        <w:r w:rsidRPr="005F64E2">
          <w:rPr>
            <w:rStyle w:val="Hyperlink"/>
            <w:noProof/>
          </w:rPr>
          <w:t>2.4.1</w:t>
        </w:r>
        <w:r>
          <w:rPr>
            <w:rFonts w:asciiTheme="minorHAnsi" w:eastAsiaTheme="minorEastAsia" w:hAnsiTheme="minorHAnsi" w:cstheme="minorBidi"/>
            <w:i w:val="0"/>
            <w:iCs w:val="0"/>
            <w:noProof/>
            <w:sz w:val="22"/>
            <w:szCs w:val="22"/>
          </w:rPr>
          <w:tab/>
        </w:r>
        <w:r w:rsidRPr="005F64E2">
          <w:rPr>
            <w:rStyle w:val="Hyperlink"/>
            <w:noProof/>
          </w:rPr>
          <w:t>MinimumAge</w:t>
        </w:r>
        <w:r>
          <w:rPr>
            <w:noProof/>
            <w:webHidden/>
          </w:rPr>
          <w:tab/>
        </w:r>
        <w:r>
          <w:rPr>
            <w:noProof/>
            <w:webHidden/>
          </w:rPr>
          <w:fldChar w:fldCharType="begin"/>
        </w:r>
        <w:r>
          <w:rPr>
            <w:noProof/>
            <w:webHidden/>
          </w:rPr>
          <w:instrText xml:space="preserve"> PAGEREF _Toc408314253 \h </w:instrText>
        </w:r>
        <w:r>
          <w:rPr>
            <w:noProof/>
            <w:webHidden/>
          </w:rPr>
        </w:r>
        <w:r>
          <w:rPr>
            <w:noProof/>
            <w:webHidden/>
          </w:rPr>
          <w:fldChar w:fldCharType="separate"/>
        </w:r>
        <w:r>
          <w:rPr>
            <w:noProof/>
            <w:webHidden/>
          </w:rPr>
          <w:t>11</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54" w:history="1">
        <w:r w:rsidRPr="005F64E2">
          <w:rPr>
            <w:rStyle w:val="Hyperlink"/>
            <w:noProof/>
          </w:rPr>
          <w:t>2.4.2</w:t>
        </w:r>
        <w:r>
          <w:rPr>
            <w:rFonts w:asciiTheme="minorHAnsi" w:eastAsiaTheme="minorEastAsia" w:hAnsiTheme="minorHAnsi" w:cstheme="minorBidi"/>
            <w:i w:val="0"/>
            <w:iCs w:val="0"/>
            <w:noProof/>
            <w:sz w:val="22"/>
            <w:szCs w:val="22"/>
          </w:rPr>
          <w:tab/>
        </w:r>
        <w:r w:rsidRPr="005F64E2">
          <w:rPr>
            <w:rStyle w:val="Hyperlink"/>
            <w:noProof/>
          </w:rPr>
          <w:t>MaximumAge</w:t>
        </w:r>
        <w:r>
          <w:rPr>
            <w:noProof/>
            <w:webHidden/>
          </w:rPr>
          <w:tab/>
        </w:r>
        <w:r>
          <w:rPr>
            <w:noProof/>
            <w:webHidden/>
          </w:rPr>
          <w:fldChar w:fldCharType="begin"/>
        </w:r>
        <w:r>
          <w:rPr>
            <w:noProof/>
            <w:webHidden/>
          </w:rPr>
          <w:instrText xml:space="preserve"> PAGEREF _Toc408314254 \h </w:instrText>
        </w:r>
        <w:r>
          <w:rPr>
            <w:noProof/>
            <w:webHidden/>
          </w:rPr>
        </w:r>
        <w:r>
          <w:rPr>
            <w:noProof/>
            <w:webHidden/>
          </w:rPr>
          <w:fldChar w:fldCharType="separate"/>
        </w:r>
        <w:r>
          <w:rPr>
            <w:noProof/>
            <w:webHidden/>
          </w:rPr>
          <w:t>11</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55" w:history="1">
        <w:r w:rsidRPr="005F64E2">
          <w:rPr>
            <w:rStyle w:val="Hyperlink"/>
            <w:noProof/>
          </w:rPr>
          <w:t>2.4.3</w:t>
        </w:r>
        <w:r>
          <w:rPr>
            <w:rFonts w:asciiTheme="minorHAnsi" w:eastAsiaTheme="minorEastAsia" w:hAnsiTheme="minorHAnsi" w:cstheme="minorBidi"/>
            <w:i w:val="0"/>
            <w:iCs w:val="0"/>
            <w:noProof/>
            <w:sz w:val="22"/>
            <w:szCs w:val="22"/>
          </w:rPr>
          <w:tab/>
        </w:r>
        <w:r w:rsidRPr="005F64E2">
          <w:rPr>
            <w:rStyle w:val="Hyperlink"/>
            <w:noProof/>
          </w:rPr>
          <w:t>MinimumTimeSinceLastHarvest</w:t>
        </w:r>
        <w:r>
          <w:rPr>
            <w:noProof/>
            <w:webHidden/>
          </w:rPr>
          <w:tab/>
        </w:r>
        <w:r>
          <w:rPr>
            <w:noProof/>
            <w:webHidden/>
          </w:rPr>
          <w:fldChar w:fldCharType="begin"/>
        </w:r>
        <w:r>
          <w:rPr>
            <w:noProof/>
            <w:webHidden/>
          </w:rPr>
          <w:instrText xml:space="preserve"> PAGEREF _Toc408314255 \h </w:instrText>
        </w:r>
        <w:r>
          <w:rPr>
            <w:noProof/>
            <w:webHidden/>
          </w:rPr>
        </w:r>
        <w:r>
          <w:rPr>
            <w:noProof/>
            <w:webHidden/>
          </w:rPr>
          <w:fldChar w:fldCharType="separate"/>
        </w:r>
        <w:r>
          <w:rPr>
            <w:noProof/>
            <w:webHidden/>
          </w:rPr>
          <w:t>11</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56" w:history="1">
        <w:r w:rsidRPr="005F64E2">
          <w:rPr>
            <w:rStyle w:val="Hyperlink"/>
            <w:noProof/>
          </w:rPr>
          <w:t>2.4.4</w:t>
        </w:r>
        <w:r>
          <w:rPr>
            <w:rFonts w:asciiTheme="minorHAnsi" w:eastAsiaTheme="minorEastAsia" w:hAnsiTheme="minorHAnsi" w:cstheme="minorBidi"/>
            <w:i w:val="0"/>
            <w:iCs w:val="0"/>
            <w:noProof/>
            <w:sz w:val="22"/>
            <w:szCs w:val="22"/>
          </w:rPr>
          <w:tab/>
        </w:r>
        <w:r w:rsidRPr="005F64E2">
          <w:rPr>
            <w:rStyle w:val="Hyperlink"/>
            <w:noProof/>
          </w:rPr>
          <w:t>Adjacency constraints</w:t>
        </w:r>
        <w:r>
          <w:rPr>
            <w:noProof/>
            <w:webHidden/>
          </w:rPr>
          <w:tab/>
        </w:r>
        <w:r>
          <w:rPr>
            <w:noProof/>
            <w:webHidden/>
          </w:rPr>
          <w:fldChar w:fldCharType="begin"/>
        </w:r>
        <w:r>
          <w:rPr>
            <w:noProof/>
            <w:webHidden/>
          </w:rPr>
          <w:instrText xml:space="preserve"> PAGEREF _Toc408314256 \h </w:instrText>
        </w:r>
        <w:r>
          <w:rPr>
            <w:noProof/>
            <w:webHidden/>
          </w:rPr>
        </w:r>
        <w:r>
          <w:rPr>
            <w:noProof/>
            <w:webHidden/>
          </w:rPr>
          <w:fldChar w:fldCharType="separate"/>
        </w:r>
        <w:r>
          <w:rPr>
            <w:noProof/>
            <w:webHidden/>
          </w:rPr>
          <w:t>11</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57" w:history="1">
        <w:r w:rsidRPr="005F64E2">
          <w:rPr>
            <w:rStyle w:val="Hyperlink"/>
            <w:noProof/>
          </w:rPr>
          <w:t>2.4.5</w:t>
        </w:r>
        <w:r>
          <w:rPr>
            <w:rFonts w:asciiTheme="minorHAnsi" w:eastAsiaTheme="minorEastAsia" w:hAnsiTheme="minorHAnsi" w:cstheme="minorBidi"/>
            <w:i w:val="0"/>
            <w:iCs w:val="0"/>
            <w:noProof/>
            <w:sz w:val="22"/>
            <w:szCs w:val="22"/>
          </w:rPr>
          <w:tab/>
        </w:r>
        <w:r w:rsidRPr="005F64E2">
          <w:rPr>
            <w:rStyle w:val="Hyperlink"/>
            <w:noProof/>
          </w:rPr>
          <w:t>Forest Type</w:t>
        </w:r>
        <w:r>
          <w:rPr>
            <w:noProof/>
            <w:webHidden/>
          </w:rPr>
          <w:tab/>
        </w:r>
        <w:r>
          <w:rPr>
            <w:noProof/>
            <w:webHidden/>
          </w:rPr>
          <w:fldChar w:fldCharType="begin"/>
        </w:r>
        <w:r>
          <w:rPr>
            <w:noProof/>
            <w:webHidden/>
          </w:rPr>
          <w:instrText xml:space="preserve"> PAGEREF _Toc408314257 \h </w:instrText>
        </w:r>
        <w:r>
          <w:rPr>
            <w:noProof/>
            <w:webHidden/>
          </w:rPr>
        </w:r>
        <w:r>
          <w:rPr>
            <w:noProof/>
            <w:webHidden/>
          </w:rPr>
          <w:fldChar w:fldCharType="separate"/>
        </w:r>
        <w:r>
          <w:rPr>
            <w:noProof/>
            <w:webHidden/>
          </w:rPr>
          <w:t>12</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58" w:history="1">
        <w:r w:rsidRPr="005F64E2">
          <w:rPr>
            <w:rStyle w:val="Hyperlink"/>
            <w:noProof/>
          </w:rPr>
          <w:t>2.5</w:t>
        </w:r>
        <w:r>
          <w:rPr>
            <w:rFonts w:asciiTheme="minorHAnsi" w:eastAsiaTheme="minorEastAsia" w:hAnsiTheme="minorHAnsi" w:cstheme="minorBidi"/>
            <w:noProof/>
            <w:sz w:val="22"/>
            <w:szCs w:val="22"/>
          </w:rPr>
          <w:tab/>
        </w:r>
        <w:r w:rsidRPr="005F64E2">
          <w:rPr>
            <w:rStyle w:val="Hyperlink"/>
            <w:noProof/>
          </w:rPr>
          <w:t>Site Selection</w:t>
        </w:r>
        <w:r>
          <w:rPr>
            <w:noProof/>
            <w:webHidden/>
          </w:rPr>
          <w:tab/>
        </w:r>
        <w:r>
          <w:rPr>
            <w:noProof/>
            <w:webHidden/>
          </w:rPr>
          <w:fldChar w:fldCharType="begin"/>
        </w:r>
        <w:r>
          <w:rPr>
            <w:noProof/>
            <w:webHidden/>
          </w:rPr>
          <w:instrText xml:space="preserve"> PAGEREF _Toc408314258 \h </w:instrText>
        </w:r>
        <w:r>
          <w:rPr>
            <w:noProof/>
            <w:webHidden/>
          </w:rPr>
        </w:r>
        <w:r>
          <w:rPr>
            <w:noProof/>
            <w:webHidden/>
          </w:rPr>
          <w:fldChar w:fldCharType="separate"/>
        </w:r>
        <w:r>
          <w:rPr>
            <w:noProof/>
            <w:webHidden/>
          </w:rPr>
          <w:t>13</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59" w:history="1">
        <w:r w:rsidRPr="005F64E2">
          <w:rPr>
            <w:rStyle w:val="Hyperlink"/>
            <w:noProof/>
          </w:rPr>
          <w:t>2.5.1</w:t>
        </w:r>
        <w:r>
          <w:rPr>
            <w:rFonts w:asciiTheme="minorHAnsi" w:eastAsiaTheme="minorEastAsia" w:hAnsiTheme="minorHAnsi" w:cstheme="minorBidi"/>
            <w:i w:val="0"/>
            <w:iCs w:val="0"/>
            <w:noProof/>
            <w:sz w:val="22"/>
            <w:szCs w:val="22"/>
          </w:rPr>
          <w:tab/>
        </w:r>
        <w:r w:rsidRPr="005F64E2">
          <w:rPr>
            <w:rStyle w:val="Hyperlink"/>
            <w:noProof/>
          </w:rPr>
          <w:t>SiteSelection</w:t>
        </w:r>
        <w:r>
          <w:rPr>
            <w:noProof/>
            <w:webHidden/>
          </w:rPr>
          <w:tab/>
        </w:r>
        <w:r>
          <w:rPr>
            <w:noProof/>
            <w:webHidden/>
          </w:rPr>
          <w:fldChar w:fldCharType="begin"/>
        </w:r>
        <w:r>
          <w:rPr>
            <w:noProof/>
            <w:webHidden/>
          </w:rPr>
          <w:instrText xml:space="preserve"> PAGEREF _Toc408314259 \h </w:instrText>
        </w:r>
        <w:r>
          <w:rPr>
            <w:noProof/>
            <w:webHidden/>
          </w:rPr>
        </w:r>
        <w:r>
          <w:rPr>
            <w:noProof/>
            <w:webHidden/>
          </w:rPr>
          <w:fldChar w:fldCharType="separate"/>
        </w:r>
        <w:r>
          <w:rPr>
            <w:noProof/>
            <w:webHidden/>
          </w:rPr>
          <w:t>13</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60" w:history="1">
        <w:r w:rsidRPr="005F64E2">
          <w:rPr>
            <w:rStyle w:val="Hyperlink"/>
            <w:noProof/>
          </w:rPr>
          <w:t>2.5.2</w:t>
        </w:r>
        <w:r>
          <w:rPr>
            <w:rFonts w:asciiTheme="minorHAnsi" w:eastAsiaTheme="minorEastAsia" w:hAnsiTheme="minorHAnsi" w:cstheme="minorBidi"/>
            <w:i w:val="0"/>
            <w:iCs w:val="0"/>
            <w:noProof/>
            <w:sz w:val="22"/>
            <w:szCs w:val="22"/>
          </w:rPr>
          <w:tab/>
        </w:r>
        <w:r w:rsidRPr="005F64E2">
          <w:rPr>
            <w:rStyle w:val="Hyperlink"/>
            <w:noProof/>
          </w:rPr>
          <w:t>Complete Stand (keyword: Complete)</w:t>
        </w:r>
        <w:r>
          <w:rPr>
            <w:noProof/>
            <w:webHidden/>
          </w:rPr>
          <w:tab/>
        </w:r>
        <w:r>
          <w:rPr>
            <w:noProof/>
            <w:webHidden/>
          </w:rPr>
          <w:fldChar w:fldCharType="begin"/>
        </w:r>
        <w:r>
          <w:rPr>
            <w:noProof/>
            <w:webHidden/>
          </w:rPr>
          <w:instrText xml:space="preserve"> PAGEREF _Toc408314260 \h </w:instrText>
        </w:r>
        <w:r>
          <w:rPr>
            <w:noProof/>
            <w:webHidden/>
          </w:rPr>
        </w:r>
        <w:r>
          <w:rPr>
            <w:noProof/>
            <w:webHidden/>
          </w:rPr>
          <w:fldChar w:fldCharType="separate"/>
        </w:r>
        <w:r>
          <w:rPr>
            <w:noProof/>
            <w:webHidden/>
          </w:rPr>
          <w:t>13</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61" w:history="1">
        <w:r w:rsidRPr="005F64E2">
          <w:rPr>
            <w:rStyle w:val="Hyperlink"/>
            <w:noProof/>
          </w:rPr>
          <w:t>2.5.3</w:t>
        </w:r>
        <w:r>
          <w:rPr>
            <w:rFonts w:asciiTheme="minorHAnsi" w:eastAsiaTheme="minorEastAsia" w:hAnsiTheme="minorHAnsi" w:cstheme="minorBidi"/>
            <w:i w:val="0"/>
            <w:iCs w:val="0"/>
            <w:noProof/>
            <w:sz w:val="22"/>
            <w:szCs w:val="22"/>
          </w:rPr>
          <w:tab/>
        </w:r>
        <w:r w:rsidRPr="005F64E2">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_Toc408314261 \h </w:instrText>
        </w:r>
        <w:r>
          <w:rPr>
            <w:noProof/>
            <w:webHidden/>
          </w:rPr>
        </w:r>
        <w:r>
          <w:rPr>
            <w:noProof/>
            <w:webHidden/>
          </w:rPr>
          <w:fldChar w:fldCharType="separate"/>
        </w:r>
        <w:r>
          <w:rPr>
            <w:noProof/>
            <w:webHidden/>
          </w:rPr>
          <w:t>13</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62" w:history="1">
        <w:r w:rsidRPr="005F64E2">
          <w:rPr>
            <w:rStyle w:val="Hyperlink"/>
            <w:noProof/>
          </w:rPr>
          <w:t>2.5.4</w:t>
        </w:r>
        <w:r>
          <w:rPr>
            <w:rFonts w:asciiTheme="minorHAnsi" w:eastAsiaTheme="minorEastAsia" w:hAnsiTheme="minorHAnsi" w:cstheme="minorBidi"/>
            <w:i w:val="0"/>
            <w:iCs w:val="0"/>
            <w:noProof/>
            <w:sz w:val="22"/>
            <w:szCs w:val="22"/>
          </w:rPr>
          <w:tab/>
        </w:r>
        <w:r w:rsidRPr="005F64E2">
          <w:rPr>
            <w:rStyle w:val="Hyperlink"/>
            <w:noProof/>
          </w:rPr>
          <w:t>Target Harvest Size</w:t>
        </w:r>
        <w:r>
          <w:rPr>
            <w:noProof/>
            <w:webHidden/>
          </w:rPr>
          <w:tab/>
        </w:r>
        <w:r>
          <w:rPr>
            <w:noProof/>
            <w:webHidden/>
          </w:rPr>
          <w:fldChar w:fldCharType="begin"/>
        </w:r>
        <w:r>
          <w:rPr>
            <w:noProof/>
            <w:webHidden/>
          </w:rPr>
          <w:instrText xml:space="preserve"> PAGEREF _Toc408314262 \h </w:instrText>
        </w:r>
        <w:r>
          <w:rPr>
            <w:noProof/>
            <w:webHidden/>
          </w:rPr>
        </w:r>
        <w:r>
          <w:rPr>
            <w:noProof/>
            <w:webHidden/>
          </w:rPr>
          <w:fldChar w:fldCharType="separate"/>
        </w:r>
        <w:r>
          <w:rPr>
            <w:noProof/>
            <w:webHidden/>
          </w:rPr>
          <w:t>13</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63" w:history="1">
        <w:r w:rsidRPr="005F64E2">
          <w:rPr>
            <w:rStyle w:val="Hyperlink"/>
            <w:noProof/>
          </w:rPr>
          <w:t>2.5.5</w:t>
        </w:r>
        <w:r>
          <w:rPr>
            <w:rFonts w:asciiTheme="minorHAnsi" w:eastAsiaTheme="minorEastAsia" w:hAnsiTheme="minorHAnsi" w:cstheme="minorBidi"/>
            <w:i w:val="0"/>
            <w:iCs w:val="0"/>
            <w:noProof/>
            <w:sz w:val="22"/>
            <w:szCs w:val="22"/>
          </w:rPr>
          <w:tab/>
        </w:r>
        <w:r w:rsidRPr="005F64E2">
          <w:rPr>
            <w:rStyle w:val="Hyperlink"/>
            <w:noProof/>
          </w:rPr>
          <w:t>Patch Cutting (Group Selection)</w:t>
        </w:r>
        <w:r>
          <w:rPr>
            <w:noProof/>
            <w:webHidden/>
          </w:rPr>
          <w:tab/>
        </w:r>
        <w:r>
          <w:rPr>
            <w:noProof/>
            <w:webHidden/>
          </w:rPr>
          <w:fldChar w:fldCharType="begin"/>
        </w:r>
        <w:r>
          <w:rPr>
            <w:noProof/>
            <w:webHidden/>
          </w:rPr>
          <w:instrText xml:space="preserve"> PAGEREF _Toc408314263 \h </w:instrText>
        </w:r>
        <w:r>
          <w:rPr>
            <w:noProof/>
            <w:webHidden/>
          </w:rPr>
        </w:r>
        <w:r>
          <w:rPr>
            <w:noProof/>
            <w:webHidden/>
          </w:rPr>
          <w:fldChar w:fldCharType="separate"/>
        </w:r>
        <w:r>
          <w:rPr>
            <w:noProof/>
            <w:webHidden/>
          </w:rPr>
          <w:t>14</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64" w:history="1">
        <w:r w:rsidRPr="005F64E2">
          <w:rPr>
            <w:rStyle w:val="Hyperlink"/>
            <w:noProof/>
          </w:rPr>
          <w:t>2.6</w:t>
        </w:r>
        <w:r>
          <w:rPr>
            <w:rFonts w:asciiTheme="minorHAnsi" w:eastAsiaTheme="minorEastAsia" w:hAnsiTheme="minorHAnsi" w:cstheme="minorBidi"/>
            <w:noProof/>
            <w:sz w:val="22"/>
            <w:szCs w:val="22"/>
          </w:rPr>
          <w:tab/>
        </w:r>
        <w:r w:rsidRPr="005F64E2">
          <w:rPr>
            <w:rStyle w:val="Hyperlink"/>
            <w:noProof/>
          </w:rPr>
          <w:t>Cohort Removal List</w:t>
        </w:r>
        <w:r>
          <w:rPr>
            <w:noProof/>
            <w:webHidden/>
          </w:rPr>
          <w:tab/>
        </w:r>
        <w:r>
          <w:rPr>
            <w:noProof/>
            <w:webHidden/>
          </w:rPr>
          <w:fldChar w:fldCharType="begin"/>
        </w:r>
        <w:r>
          <w:rPr>
            <w:noProof/>
            <w:webHidden/>
          </w:rPr>
          <w:instrText xml:space="preserve"> PAGEREF _Toc408314264 \h </w:instrText>
        </w:r>
        <w:r>
          <w:rPr>
            <w:noProof/>
            <w:webHidden/>
          </w:rPr>
        </w:r>
        <w:r>
          <w:rPr>
            <w:noProof/>
            <w:webHidden/>
          </w:rPr>
          <w:fldChar w:fldCharType="separate"/>
        </w:r>
        <w:r>
          <w:rPr>
            <w:noProof/>
            <w:webHidden/>
          </w:rPr>
          <w:t>15</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65" w:history="1">
        <w:r w:rsidRPr="005F64E2">
          <w:rPr>
            <w:rStyle w:val="Hyperlink"/>
            <w:noProof/>
          </w:rPr>
          <w:t>2.6.1</w:t>
        </w:r>
        <w:r>
          <w:rPr>
            <w:rFonts w:asciiTheme="minorHAnsi" w:eastAsiaTheme="minorEastAsia" w:hAnsiTheme="minorHAnsi" w:cstheme="minorBidi"/>
            <w:i w:val="0"/>
            <w:iCs w:val="0"/>
            <w:noProof/>
            <w:sz w:val="22"/>
            <w:szCs w:val="22"/>
          </w:rPr>
          <w:tab/>
        </w:r>
        <w:r w:rsidRPr="005F64E2">
          <w:rPr>
            <w:rStyle w:val="Hyperlink"/>
            <w:noProof/>
          </w:rPr>
          <w:t>CohortsRemoved</w:t>
        </w:r>
        <w:r>
          <w:rPr>
            <w:noProof/>
            <w:webHidden/>
          </w:rPr>
          <w:tab/>
        </w:r>
        <w:r>
          <w:rPr>
            <w:noProof/>
            <w:webHidden/>
          </w:rPr>
          <w:fldChar w:fldCharType="begin"/>
        </w:r>
        <w:r>
          <w:rPr>
            <w:noProof/>
            <w:webHidden/>
          </w:rPr>
          <w:instrText xml:space="preserve"> PAGEREF _Toc408314265 \h </w:instrText>
        </w:r>
        <w:r>
          <w:rPr>
            <w:noProof/>
            <w:webHidden/>
          </w:rPr>
        </w:r>
        <w:r>
          <w:rPr>
            <w:noProof/>
            <w:webHidden/>
          </w:rPr>
          <w:fldChar w:fldCharType="separate"/>
        </w:r>
        <w:r>
          <w:rPr>
            <w:noProof/>
            <w:webHidden/>
          </w:rPr>
          <w:t>15</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66" w:history="1">
        <w:r w:rsidRPr="005F64E2">
          <w:rPr>
            <w:rStyle w:val="Hyperlink"/>
            <w:noProof/>
          </w:rPr>
          <w:t>2.6.2</w:t>
        </w:r>
        <w:r>
          <w:rPr>
            <w:rFonts w:asciiTheme="minorHAnsi" w:eastAsiaTheme="minorEastAsia" w:hAnsiTheme="minorHAnsi" w:cstheme="minorBidi"/>
            <w:i w:val="0"/>
            <w:iCs w:val="0"/>
            <w:noProof/>
            <w:sz w:val="22"/>
            <w:szCs w:val="22"/>
          </w:rPr>
          <w:tab/>
        </w:r>
        <w:r w:rsidRPr="005F64E2">
          <w:rPr>
            <w:rStyle w:val="Hyperlink"/>
            <w:noProof/>
          </w:rPr>
          <w:t>Plant</w:t>
        </w:r>
        <w:r>
          <w:rPr>
            <w:noProof/>
            <w:webHidden/>
          </w:rPr>
          <w:tab/>
        </w:r>
        <w:r>
          <w:rPr>
            <w:noProof/>
            <w:webHidden/>
          </w:rPr>
          <w:fldChar w:fldCharType="begin"/>
        </w:r>
        <w:r>
          <w:rPr>
            <w:noProof/>
            <w:webHidden/>
          </w:rPr>
          <w:instrText xml:space="preserve"> PAGEREF _Toc408314266 \h </w:instrText>
        </w:r>
        <w:r>
          <w:rPr>
            <w:noProof/>
            <w:webHidden/>
          </w:rPr>
        </w:r>
        <w:r>
          <w:rPr>
            <w:noProof/>
            <w:webHidden/>
          </w:rPr>
          <w:fldChar w:fldCharType="separate"/>
        </w:r>
        <w:r>
          <w:rPr>
            <w:noProof/>
            <w:webHidden/>
          </w:rPr>
          <w:t>16</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67" w:history="1">
        <w:r w:rsidRPr="005F64E2">
          <w:rPr>
            <w:rStyle w:val="Hyperlink"/>
            <w:noProof/>
          </w:rPr>
          <w:t>2.7</w:t>
        </w:r>
        <w:r>
          <w:rPr>
            <w:rFonts w:asciiTheme="minorHAnsi" w:eastAsiaTheme="minorEastAsia" w:hAnsiTheme="minorHAnsi" w:cstheme="minorBidi"/>
            <w:noProof/>
            <w:sz w:val="22"/>
            <w:szCs w:val="22"/>
          </w:rPr>
          <w:tab/>
        </w:r>
        <w:r w:rsidRPr="005F64E2">
          <w:rPr>
            <w:rStyle w:val="Hyperlink"/>
            <w:noProof/>
          </w:rPr>
          <w:t>Repeated Prescriptions</w:t>
        </w:r>
        <w:r>
          <w:rPr>
            <w:noProof/>
            <w:webHidden/>
          </w:rPr>
          <w:tab/>
        </w:r>
        <w:r>
          <w:rPr>
            <w:noProof/>
            <w:webHidden/>
          </w:rPr>
          <w:fldChar w:fldCharType="begin"/>
        </w:r>
        <w:r>
          <w:rPr>
            <w:noProof/>
            <w:webHidden/>
          </w:rPr>
          <w:instrText xml:space="preserve"> PAGEREF _Toc408314267 \h </w:instrText>
        </w:r>
        <w:r>
          <w:rPr>
            <w:noProof/>
            <w:webHidden/>
          </w:rPr>
        </w:r>
        <w:r>
          <w:rPr>
            <w:noProof/>
            <w:webHidden/>
          </w:rPr>
          <w:fldChar w:fldCharType="separate"/>
        </w:r>
        <w:r>
          <w:rPr>
            <w:noProof/>
            <w:webHidden/>
          </w:rPr>
          <w:t>16</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68" w:history="1">
        <w:r w:rsidRPr="005F64E2">
          <w:rPr>
            <w:rStyle w:val="Hyperlink"/>
            <w:noProof/>
          </w:rPr>
          <w:t>2.7.1</w:t>
        </w:r>
        <w:r>
          <w:rPr>
            <w:rFonts w:asciiTheme="minorHAnsi" w:eastAsiaTheme="minorEastAsia" w:hAnsiTheme="minorHAnsi" w:cstheme="minorBidi"/>
            <w:i w:val="0"/>
            <w:iCs w:val="0"/>
            <w:noProof/>
            <w:sz w:val="22"/>
            <w:szCs w:val="22"/>
          </w:rPr>
          <w:tab/>
        </w:r>
        <w:r w:rsidRPr="005F64E2">
          <w:rPr>
            <w:rStyle w:val="Hyperlink"/>
            <w:noProof/>
          </w:rPr>
          <w:t>Single Repeat Harvests</w:t>
        </w:r>
        <w:r>
          <w:rPr>
            <w:noProof/>
            <w:webHidden/>
          </w:rPr>
          <w:tab/>
        </w:r>
        <w:r>
          <w:rPr>
            <w:noProof/>
            <w:webHidden/>
          </w:rPr>
          <w:fldChar w:fldCharType="begin"/>
        </w:r>
        <w:r>
          <w:rPr>
            <w:noProof/>
            <w:webHidden/>
          </w:rPr>
          <w:instrText xml:space="preserve"> PAGEREF _Toc408314268 \h </w:instrText>
        </w:r>
        <w:r>
          <w:rPr>
            <w:noProof/>
            <w:webHidden/>
          </w:rPr>
        </w:r>
        <w:r>
          <w:rPr>
            <w:noProof/>
            <w:webHidden/>
          </w:rPr>
          <w:fldChar w:fldCharType="separate"/>
        </w:r>
        <w:r>
          <w:rPr>
            <w:noProof/>
            <w:webHidden/>
          </w:rPr>
          <w:t>17</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69" w:history="1">
        <w:r w:rsidRPr="005F64E2">
          <w:rPr>
            <w:rStyle w:val="Hyperlink"/>
            <w:noProof/>
          </w:rPr>
          <w:t>2.7.2</w:t>
        </w:r>
        <w:r>
          <w:rPr>
            <w:rFonts w:asciiTheme="minorHAnsi" w:eastAsiaTheme="minorEastAsia" w:hAnsiTheme="minorHAnsi" w:cstheme="minorBidi"/>
            <w:i w:val="0"/>
            <w:iCs w:val="0"/>
            <w:noProof/>
            <w:sz w:val="22"/>
            <w:szCs w:val="22"/>
          </w:rPr>
          <w:tab/>
        </w:r>
        <w:r w:rsidRPr="005F64E2">
          <w:rPr>
            <w:rStyle w:val="Hyperlink"/>
            <w:noProof/>
          </w:rPr>
          <w:t>Multiple Repeat Harvests</w:t>
        </w:r>
        <w:r>
          <w:rPr>
            <w:noProof/>
            <w:webHidden/>
          </w:rPr>
          <w:tab/>
        </w:r>
        <w:r>
          <w:rPr>
            <w:noProof/>
            <w:webHidden/>
          </w:rPr>
          <w:fldChar w:fldCharType="begin"/>
        </w:r>
        <w:r>
          <w:rPr>
            <w:noProof/>
            <w:webHidden/>
          </w:rPr>
          <w:instrText xml:space="preserve"> PAGEREF _Toc408314269 \h </w:instrText>
        </w:r>
        <w:r>
          <w:rPr>
            <w:noProof/>
            <w:webHidden/>
          </w:rPr>
        </w:r>
        <w:r>
          <w:rPr>
            <w:noProof/>
            <w:webHidden/>
          </w:rPr>
          <w:fldChar w:fldCharType="separate"/>
        </w:r>
        <w:r>
          <w:rPr>
            <w:noProof/>
            <w:webHidden/>
          </w:rPr>
          <w:t>17</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70" w:history="1">
        <w:r w:rsidRPr="005F64E2">
          <w:rPr>
            <w:rStyle w:val="Hyperlink"/>
            <w:noProof/>
          </w:rPr>
          <w:t>2.8</w:t>
        </w:r>
        <w:r>
          <w:rPr>
            <w:rFonts w:asciiTheme="minorHAnsi" w:eastAsiaTheme="minorEastAsia" w:hAnsiTheme="minorHAnsi" w:cstheme="minorBidi"/>
            <w:noProof/>
            <w:sz w:val="22"/>
            <w:szCs w:val="22"/>
          </w:rPr>
          <w:tab/>
        </w:r>
        <w:r w:rsidRPr="005F64E2">
          <w:rPr>
            <w:rStyle w:val="Hyperlink"/>
            <w:noProof/>
          </w:rPr>
          <w:t>Other Prescription Parameters</w:t>
        </w:r>
        <w:r>
          <w:rPr>
            <w:noProof/>
            <w:webHidden/>
          </w:rPr>
          <w:tab/>
        </w:r>
        <w:r>
          <w:rPr>
            <w:noProof/>
            <w:webHidden/>
          </w:rPr>
          <w:fldChar w:fldCharType="begin"/>
        </w:r>
        <w:r>
          <w:rPr>
            <w:noProof/>
            <w:webHidden/>
          </w:rPr>
          <w:instrText xml:space="preserve"> PAGEREF _Toc408314270 \h </w:instrText>
        </w:r>
        <w:r>
          <w:rPr>
            <w:noProof/>
            <w:webHidden/>
          </w:rPr>
        </w:r>
        <w:r>
          <w:rPr>
            <w:noProof/>
            <w:webHidden/>
          </w:rPr>
          <w:fldChar w:fldCharType="separate"/>
        </w:r>
        <w:r>
          <w:rPr>
            <w:noProof/>
            <w:webHidden/>
          </w:rPr>
          <w:t>18</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71" w:history="1">
        <w:r w:rsidRPr="005F64E2">
          <w:rPr>
            <w:rStyle w:val="Hyperlink"/>
            <w:noProof/>
          </w:rPr>
          <w:t>2.8.1</w:t>
        </w:r>
        <w:r>
          <w:rPr>
            <w:rFonts w:asciiTheme="minorHAnsi" w:eastAsiaTheme="minorEastAsia" w:hAnsiTheme="minorHAnsi" w:cstheme="minorBidi"/>
            <w:i w:val="0"/>
            <w:iCs w:val="0"/>
            <w:noProof/>
            <w:sz w:val="22"/>
            <w:szCs w:val="22"/>
          </w:rPr>
          <w:tab/>
        </w:r>
        <w:r w:rsidRPr="005F64E2">
          <w:rPr>
            <w:rStyle w:val="Hyperlink"/>
            <w:noProof/>
          </w:rPr>
          <w:t>MinTimeSinceDamage</w:t>
        </w:r>
        <w:r>
          <w:rPr>
            <w:noProof/>
            <w:webHidden/>
          </w:rPr>
          <w:tab/>
        </w:r>
        <w:r>
          <w:rPr>
            <w:noProof/>
            <w:webHidden/>
          </w:rPr>
          <w:fldChar w:fldCharType="begin"/>
        </w:r>
        <w:r>
          <w:rPr>
            <w:noProof/>
            <w:webHidden/>
          </w:rPr>
          <w:instrText xml:space="preserve"> PAGEREF _Toc408314271 \h </w:instrText>
        </w:r>
        <w:r>
          <w:rPr>
            <w:noProof/>
            <w:webHidden/>
          </w:rPr>
        </w:r>
        <w:r>
          <w:rPr>
            <w:noProof/>
            <w:webHidden/>
          </w:rPr>
          <w:fldChar w:fldCharType="separate"/>
        </w:r>
        <w:r>
          <w:rPr>
            <w:noProof/>
            <w:webHidden/>
          </w:rPr>
          <w:t>18</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72" w:history="1">
        <w:r w:rsidRPr="005F64E2">
          <w:rPr>
            <w:rStyle w:val="Hyperlink"/>
            <w:noProof/>
          </w:rPr>
          <w:t>2.8.2</w:t>
        </w:r>
        <w:r>
          <w:rPr>
            <w:rFonts w:asciiTheme="minorHAnsi" w:eastAsiaTheme="minorEastAsia" w:hAnsiTheme="minorHAnsi" w:cstheme="minorBidi"/>
            <w:i w:val="0"/>
            <w:iCs w:val="0"/>
            <w:noProof/>
            <w:sz w:val="22"/>
            <w:szCs w:val="22"/>
          </w:rPr>
          <w:tab/>
        </w:r>
        <w:r w:rsidRPr="005F64E2">
          <w:rPr>
            <w:rStyle w:val="Hyperlink"/>
            <w:noProof/>
          </w:rPr>
          <w:t>PreventEstablishment</w:t>
        </w:r>
        <w:r>
          <w:rPr>
            <w:noProof/>
            <w:webHidden/>
          </w:rPr>
          <w:tab/>
        </w:r>
        <w:r>
          <w:rPr>
            <w:noProof/>
            <w:webHidden/>
          </w:rPr>
          <w:fldChar w:fldCharType="begin"/>
        </w:r>
        <w:r>
          <w:rPr>
            <w:noProof/>
            <w:webHidden/>
          </w:rPr>
          <w:instrText xml:space="preserve"> PAGEREF _Toc408314272 \h </w:instrText>
        </w:r>
        <w:r>
          <w:rPr>
            <w:noProof/>
            <w:webHidden/>
          </w:rPr>
        </w:r>
        <w:r>
          <w:rPr>
            <w:noProof/>
            <w:webHidden/>
          </w:rPr>
          <w:fldChar w:fldCharType="separate"/>
        </w:r>
        <w:r>
          <w:rPr>
            <w:noProof/>
            <w:webHidden/>
          </w:rPr>
          <w:t>18</w:t>
        </w:r>
        <w:r>
          <w:rPr>
            <w:noProof/>
            <w:webHidden/>
          </w:rPr>
          <w:fldChar w:fldCharType="end"/>
        </w:r>
      </w:hyperlink>
    </w:p>
    <w:p w:rsidR="0037119A" w:rsidRDefault="0037119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314273" w:history="1">
        <w:r w:rsidRPr="005F64E2">
          <w:rPr>
            <w:rStyle w:val="Hyperlink"/>
            <w:noProof/>
          </w:rPr>
          <w:t>3</w:t>
        </w:r>
        <w:r>
          <w:rPr>
            <w:rFonts w:asciiTheme="minorHAnsi" w:eastAsiaTheme="minorEastAsia" w:hAnsiTheme="minorHAnsi" w:cstheme="minorBidi"/>
            <w:b w:val="0"/>
            <w:bCs w:val="0"/>
            <w:caps w:val="0"/>
            <w:noProof/>
            <w:sz w:val="22"/>
            <w:szCs w:val="22"/>
          </w:rPr>
          <w:tab/>
        </w:r>
        <w:r w:rsidRPr="005F64E2">
          <w:rPr>
            <w:rStyle w:val="Hyperlink"/>
            <w:noProof/>
          </w:rPr>
          <w:t>Other Inputs</w:t>
        </w:r>
        <w:r>
          <w:rPr>
            <w:noProof/>
            <w:webHidden/>
          </w:rPr>
          <w:tab/>
        </w:r>
        <w:r>
          <w:rPr>
            <w:noProof/>
            <w:webHidden/>
          </w:rPr>
          <w:fldChar w:fldCharType="begin"/>
        </w:r>
        <w:r>
          <w:rPr>
            <w:noProof/>
            <w:webHidden/>
          </w:rPr>
          <w:instrText xml:space="preserve"> PAGEREF _Toc408314273 \h </w:instrText>
        </w:r>
        <w:r>
          <w:rPr>
            <w:noProof/>
            <w:webHidden/>
          </w:rPr>
        </w:r>
        <w:r>
          <w:rPr>
            <w:noProof/>
            <w:webHidden/>
          </w:rPr>
          <w:fldChar w:fldCharType="separate"/>
        </w:r>
        <w:r>
          <w:rPr>
            <w:noProof/>
            <w:webHidden/>
          </w:rPr>
          <w:t>19</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74" w:history="1">
        <w:r w:rsidRPr="005F64E2">
          <w:rPr>
            <w:rStyle w:val="Hyperlink"/>
            <w:noProof/>
          </w:rPr>
          <w:t>3.1</w:t>
        </w:r>
        <w:r>
          <w:rPr>
            <w:rFonts w:asciiTheme="minorHAnsi" w:eastAsiaTheme="minorEastAsia" w:hAnsiTheme="minorHAnsi" w:cstheme="minorBidi"/>
            <w:noProof/>
            <w:sz w:val="22"/>
            <w:szCs w:val="22"/>
          </w:rPr>
          <w:tab/>
        </w:r>
        <w:r w:rsidRPr="005F64E2">
          <w:rPr>
            <w:rStyle w:val="Hyperlink"/>
            <w:noProof/>
          </w:rPr>
          <w:t>LandisData</w:t>
        </w:r>
        <w:r>
          <w:rPr>
            <w:noProof/>
            <w:webHidden/>
          </w:rPr>
          <w:tab/>
        </w:r>
        <w:r>
          <w:rPr>
            <w:noProof/>
            <w:webHidden/>
          </w:rPr>
          <w:fldChar w:fldCharType="begin"/>
        </w:r>
        <w:r>
          <w:rPr>
            <w:noProof/>
            <w:webHidden/>
          </w:rPr>
          <w:instrText xml:space="preserve"> PAGEREF _Toc408314274 \h </w:instrText>
        </w:r>
        <w:r>
          <w:rPr>
            <w:noProof/>
            <w:webHidden/>
          </w:rPr>
        </w:r>
        <w:r>
          <w:rPr>
            <w:noProof/>
            <w:webHidden/>
          </w:rPr>
          <w:fldChar w:fldCharType="separate"/>
        </w:r>
        <w:r>
          <w:rPr>
            <w:noProof/>
            <w:webHidden/>
          </w:rPr>
          <w:t>19</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75" w:history="1">
        <w:r w:rsidRPr="005F64E2">
          <w:rPr>
            <w:rStyle w:val="Hyperlink"/>
            <w:noProof/>
          </w:rPr>
          <w:t>3.2</w:t>
        </w:r>
        <w:r>
          <w:rPr>
            <w:rFonts w:asciiTheme="minorHAnsi" w:eastAsiaTheme="minorEastAsia" w:hAnsiTheme="minorHAnsi" w:cstheme="minorBidi"/>
            <w:noProof/>
            <w:sz w:val="22"/>
            <w:szCs w:val="22"/>
          </w:rPr>
          <w:tab/>
        </w:r>
        <w:r w:rsidRPr="005F64E2">
          <w:rPr>
            <w:rStyle w:val="Hyperlink"/>
            <w:noProof/>
          </w:rPr>
          <w:t>Timestep</w:t>
        </w:r>
        <w:r>
          <w:rPr>
            <w:noProof/>
            <w:webHidden/>
          </w:rPr>
          <w:tab/>
        </w:r>
        <w:r>
          <w:rPr>
            <w:noProof/>
            <w:webHidden/>
          </w:rPr>
          <w:fldChar w:fldCharType="begin"/>
        </w:r>
        <w:r>
          <w:rPr>
            <w:noProof/>
            <w:webHidden/>
          </w:rPr>
          <w:instrText xml:space="preserve"> PAGEREF _Toc408314275 \h </w:instrText>
        </w:r>
        <w:r>
          <w:rPr>
            <w:noProof/>
            <w:webHidden/>
          </w:rPr>
        </w:r>
        <w:r>
          <w:rPr>
            <w:noProof/>
            <w:webHidden/>
          </w:rPr>
          <w:fldChar w:fldCharType="separate"/>
        </w:r>
        <w:r>
          <w:rPr>
            <w:noProof/>
            <w:webHidden/>
          </w:rPr>
          <w:t>19</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76" w:history="1">
        <w:r w:rsidRPr="005F64E2">
          <w:rPr>
            <w:rStyle w:val="Hyperlink"/>
            <w:noProof/>
          </w:rPr>
          <w:t>3.3</w:t>
        </w:r>
        <w:r>
          <w:rPr>
            <w:rFonts w:asciiTheme="minorHAnsi" w:eastAsiaTheme="minorEastAsia" w:hAnsiTheme="minorHAnsi" w:cstheme="minorBidi"/>
            <w:noProof/>
            <w:sz w:val="22"/>
            <w:szCs w:val="22"/>
          </w:rPr>
          <w:tab/>
        </w:r>
        <w:r w:rsidRPr="005F64E2">
          <w:rPr>
            <w:rStyle w:val="Hyperlink"/>
            <w:noProof/>
          </w:rPr>
          <w:t>Input Maps</w:t>
        </w:r>
        <w:r>
          <w:rPr>
            <w:noProof/>
            <w:webHidden/>
          </w:rPr>
          <w:tab/>
        </w:r>
        <w:r>
          <w:rPr>
            <w:noProof/>
            <w:webHidden/>
          </w:rPr>
          <w:fldChar w:fldCharType="begin"/>
        </w:r>
        <w:r>
          <w:rPr>
            <w:noProof/>
            <w:webHidden/>
          </w:rPr>
          <w:instrText xml:space="preserve"> PAGEREF _Toc408314276 \h </w:instrText>
        </w:r>
        <w:r>
          <w:rPr>
            <w:noProof/>
            <w:webHidden/>
          </w:rPr>
        </w:r>
        <w:r>
          <w:rPr>
            <w:noProof/>
            <w:webHidden/>
          </w:rPr>
          <w:fldChar w:fldCharType="separate"/>
        </w:r>
        <w:r>
          <w:rPr>
            <w:noProof/>
            <w:webHidden/>
          </w:rPr>
          <w:t>19</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77" w:history="1">
        <w:r w:rsidRPr="005F64E2">
          <w:rPr>
            <w:rStyle w:val="Hyperlink"/>
            <w:noProof/>
          </w:rPr>
          <w:t>3.3.1</w:t>
        </w:r>
        <w:r>
          <w:rPr>
            <w:rFonts w:asciiTheme="minorHAnsi" w:eastAsiaTheme="minorEastAsia" w:hAnsiTheme="minorHAnsi" w:cstheme="minorBidi"/>
            <w:i w:val="0"/>
            <w:iCs w:val="0"/>
            <w:noProof/>
            <w:sz w:val="22"/>
            <w:szCs w:val="22"/>
          </w:rPr>
          <w:tab/>
        </w:r>
        <w:r w:rsidRPr="005F64E2">
          <w:rPr>
            <w:rStyle w:val="Hyperlink"/>
            <w:noProof/>
          </w:rPr>
          <w:t>ManagementAreas</w:t>
        </w:r>
        <w:r>
          <w:rPr>
            <w:noProof/>
            <w:webHidden/>
          </w:rPr>
          <w:tab/>
        </w:r>
        <w:r>
          <w:rPr>
            <w:noProof/>
            <w:webHidden/>
          </w:rPr>
          <w:fldChar w:fldCharType="begin"/>
        </w:r>
        <w:r>
          <w:rPr>
            <w:noProof/>
            <w:webHidden/>
          </w:rPr>
          <w:instrText xml:space="preserve"> PAGEREF _Toc408314277 \h </w:instrText>
        </w:r>
        <w:r>
          <w:rPr>
            <w:noProof/>
            <w:webHidden/>
          </w:rPr>
        </w:r>
        <w:r>
          <w:rPr>
            <w:noProof/>
            <w:webHidden/>
          </w:rPr>
          <w:fldChar w:fldCharType="separate"/>
        </w:r>
        <w:r>
          <w:rPr>
            <w:noProof/>
            <w:webHidden/>
          </w:rPr>
          <w:t>19</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78" w:history="1">
        <w:r w:rsidRPr="005F64E2">
          <w:rPr>
            <w:rStyle w:val="Hyperlink"/>
            <w:noProof/>
          </w:rPr>
          <w:t>3.3.2</w:t>
        </w:r>
        <w:r>
          <w:rPr>
            <w:rFonts w:asciiTheme="minorHAnsi" w:eastAsiaTheme="minorEastAsia" w:hAnsiTheme="minorHAnsi" w:cstheme="minorBidi"/>
            <w:i w:val="0"/>
            <w:iCs w:val="0"/>
            <w:noProof/>
            <w:sz w:val="22"/>
            <w:szCs w:val="22"/>
          </w:rPr>
          <w:tab/>
        </w:r>
        <w:r w:rsidRPr="005F64E2">
          <w:rPr>
            <w:rStyle w:val="Hyperlink"/>
            <w:noProof/>
          </w:rPr>
          <w:t>Stands</w:t>
        </w:r>
        <w:r>
          <w:rPr>
            <w:noProof/>
            <w:webHidden/>
          </w:rPr>
          <w:tab/>
        </w:r>
        <w:r>
          <w:rPr>
            <w:noProof/>
            <w:webHidden/>
          </w:rPr>
          <w:fldChar w:fldCharType="begin"/>
        </w:r>
        <w:r>
          <w:rPr>
            <w:noProof/>
            <w:webHidden/>
          </w:rPr>
          <w:instrText xml:space="preserve"> PAGEREF _Toc408314278 \h </w:instrText>
        </w:r>
        <w:r>
          <w:rPr>
            <w:noProof/>
            <w:webHidden/>
          </w:rPr>
        </w:r>
        <w:r>
          <w:rPr>
            <w:noProof/>
            <w:webHidden/>
          </w:rPr>
          <w:fldChar w:fldCharType="separate"/>
        </w:r>
        <w:r>
          <w:rPr>
            <w:noProof/>
            <w:webHidden/>
          </w:rPr>
          <w:t>19</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79" w:history="1">
        <w:r w:rsidRPr="005F64E2">
          <w:rPr>
            <w:rStyle w:val="Hyperlink"/>
            <w:noProof/>
          </w:rPr>
          <w:t>3.4</w:t>
        </w:r>
        <w:r>
          <w:rPr>
            <w:rFonts w:asciiTheme="minorHAnsi" w:eastAsiaTheme="minorEastAsia" w:hAnsiTheme="minorHAnsi" w:cstheme="minorBidi"/>
            <w:noProof/>
            <w:sz w:val="22"/>
            <w:szCs w:val="22"/>
          </w:rPr>
          <w:tab/>
        </w:r>
        <w:r w:rsidRPr="005F64E2">
          <w:rPr>
            <w:rStyle w:val="Hyperlink"/>
            <w:noProof/>
          </w:rPr>
          <w:t>Harvest Prescriptions</w:t>
        </w:r>
        <w:r>
          <w:rPr>
            <w:noProof/>
            <w:webHidden/>
          </w:rPr>
          <w:tab/>
        </w:r>
        <w:r>
          <w:rPr>
            <w:noProof/>
            <w:webHidden/>
          </w:rPr>
          <w:fldChar w:fldCharType="begin"/>
        </w:r>
        <w:r>
          <w:rPr>
            <w:noProof/>
            <w:webHidden/>
          </w:rPr>
          <w:instrText xml:space="preserve"> PAGEREF _Toc408314279 \h </w:instrText>
        </w:r>
        <w:r>
          <w:rPr>
            <w:noProof/>
            <w:webHidden/>
          </w:rPr>
        </w:r>
        <w:r>
          <w:rPr>
            <w:noProof/>
            <w:webHidden/>
          </w:rPr>
          <w:fldChar w:fldCharType="separate"/>
        </w:r>
        <w:r>
          <w:rPr>
            <w:noProof/>
            <w:webHidden/>
          </w:rPr>
          <w:t>19</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80" w:history="1">
        <w:r w:rsidRPr="005F64E2">
          <w:rPr>
            <w:rStyle w:val="Hyperlink"/>
            <w:noProof/>
          </w:rPr>
          <w:t>3.5</w:t>
        </w:r>
        <w:r>
          <w:rPr>
            <w:rFonts w:asciiTheme="minorHAnsi" w:eastAsiaTheme="minorEastAsia" w:hAnsiTheme="minorHAnsi" w:cstheme="minorBidi"/>
            <w:noProof/>
            <w:sz w:val="22"/>
            <w:szCs w:val="22"/>
          </w:rPr>
          <w:tab/>
        </w:r>
        <w:r w:rsidRPr="005F64E2">
          <w:rPr>
            <w:rStyle w:val="Hyperlink"/>
            <w:noProof/>
          </w:rPr>
          <w:t>Harvest Implementations Table</w:t>
        </w:r>
        <w:r>
          <w:rPr>
            <w:noProof/>
            <w:webHidden/>
          </w:rPr>
          <w:tab/>
        </w:r>
        <w:r>
          <w:rPr>
            <w:noProof/>
            <w:webHidden/>
          </w:rPr>
          <w:fldChar w:fldCharType="begin"/>
        </w:r>
        <w:r>
          <w:rPr>
            <w:noProof/>
            <w:webHidden/>
          </w:rPr>
          <w:instrText xml:space="preserve"> PAGEREF _Toc408314280 \h </w:instrText>
        </w:r>
        <w:r>
          <w:rPr>
            <w:noProof/>
            <w:webHidden/>
          </w:rPr>
        </w:r>
        <w:r>
          <w:rPr>
            <w:noProof/>
            <w:webHidden/>
          </w:rPr>
          <w:fldChar w:fldCharType="separate"/>
        </w:r>
        <w:r>
          <w:rPr>
            <w:noProof/>
            <w:webHidden/>
          </w:rPr>
          <w:t>19</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81" w:history="1">
        <w:r w:rsidRPr="005F64E2">
          <w:rPr>
            <w:rStyle w:val="Hyperlink"/>
            <w:noProof/>
          </w:rPr>
          <w:t>3.5.1</w:t>
        </w:r>
        <w:r>
          <w:rPr>
            <w:rFonts w:asciiTheme="minorHAnsi" w:eastAsiaTheme="minorEastAsia" w:hAnsiTheme="minorHAnsi" w:cstheme="minorBidi"/>
            <w:i w:val="0"/>
            <w:iCs w:val="0"/>
            <w:noProof/>
            <w:sz w:val="22"/>
            <w:szCs w:val="22"/>
          </w:rPr>
          <w:tab/>
        </w:r>
        <w:r w:rsidRPr="005F64E2">
          <w:rPr>
            <w:rStyle w:val="Hyperlink"/>
            <w:noProof/>
          </w:rPr>
          <w:t>Table Name</w:t>
        </w:r>
        <w:r>
          <w:rPr>
            <w:noProof/>
            <w:webHidden/>
          </w:rPr>
          <w:tab/>
        </w:r>
        <w:r>
          <w:rPr>
            <w:noProof/>
            <w:webHidden/>
          </w:rPr>
          <w:fldChar w:fldCharType="begin"/>
        </w:r>
        <w:r>
          <w:rPr>
            <w:noProof/>
            <w:webHidden/>
          </w:rPr>
          <w:instrText xml:space="preserve"> PAGEREF _Toc408314281 \h </w:instrText>
        </w:r>
        <w:r>
          <w:rPr>
            <w:noProof/>
            <w:webHidden/>
          </w:rPr>
        </w:r>
        <w:r>
          <w:rPr>
            <w:noProof/>
            <w:webHidden/>
          </w:rPr>
          <w:fldChar w:fldCharType="separate"/>
        </w:r>
        <w:r>
          <w:rPr>
            <w:noProof/>
            <w:webHidden/>
          </w:rPr>
          <w:t>20</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82" w:history="1">
        <w:r w:rsidRPr="005F64E2">
          <w:rPr>
            <w:rStyle w:val="Hyperlink"/>
            <w:noProof/>
          </w:rPr>
          <w:t>3.5.2</w:t>
        </w:r>
        <w:r>
          <w:rPr>
            <w:rFonts w:asciiTheme="minorHAnsi" w:eastAsiaTheme="minorEastAsia" w:hAnsiTheme="minorHAnsi" w:cstheme="minorBidi"/>
            <w:i w:val="0"/>
            <w:iCs w:val="0"/>
            <w:noProof/>
            <w:sz w:val="22"/>
            <w:szCs w:val="22"/>
          </w:rPr>
          <w:tab/>
        </w:r>
        <w:r w:rsidRPr="005F64E2">
          <w:rPr>
            <w:rStyle w:val="Hyperlink"/>
            <w:noProof/>
          </w:rPr>
          <w:t>Management Area Column</w:t>
        </w:r>
        <w:r>
          <w:rPr>
            <w:noProof/>
            <w:webHidden/>
          </w:rPr>
          <w:tab/>
        </w:r>
        <w:r>
          <w:rPr>
            <w:noProof/>
            <w:webHidden/>
          </w:rPr>
          <w:fldChar w:fldCharType="begin"/>
        </w:r>
        <w:r>
          <w:rPr>
            <w:noProof/>
            <w:webHidden/>
          </w:rPr>
          <w:instrText xml:space="preserve"> PAGEREF _Toc408314282 \h </w:instrText>
        </w:r>
        <w:r>
          <w:rPr>
            <w:noProof/>
            <w:webHidden/>
          </w:rPr>
        </w:r>
        <w:r>
          <w:rPr>
            <w:noProof/>
            <w:webHidden/>
          </w:rPr>
          <w:fldChar w:fldCharType="separate"/>
        </w:r>
        <w:r>
          <w:rPr>
            <w:noProof/>
            <w:webHidden/>
          </w:rPr>
          <w:t>20</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83" w:history="1">
        <w:r w:rsidRPr="005F64E2">
          <w:rPr>
            <w:rStyle w:val="Hyperlink"/>
            <w:noProof/>
          </w:rPr>
          <w:t>3.5.3</w:t>
        </w:r>
        <w:r>
          <w:rPr>
            <w:rFonts w:asciiTheme="minorHAnsi" w:eastAsiaTheme="minorEastAsia" w:hAnsiTheme="minorHAnsi" w:cstheme="minorBidi"/>
            <w:i w:val="0"/>
            <w:iCs w:val="0"/>
            <w:noProof/>
            <w:sz w:val="22"/>
            <w:szCs w:val="22"/>
          </w:rPr>
          <w:tab/>
        </w:r>
        <w:r w:rsidRPr="005F64E2">
          <w:rPr>
            <w:rStyle w:val="Hyperlink"/>
            <w:noProof/>
          </w:rPr>
          <w:t>Prescription Column</w:t>
        </w:r>
        <w:r>
          <w:rPr>
            <w:noProof/>
            <w:webHidden/>
          </w:rPr>
          <w:tab/>
        </w:r>
        <w:r>
          <w:rPr>
            <w:noProof/>
            <w:webHidden/>
          </w:rPr>
          <w:fldChar w:fldCharType="begin"/>
        </w:r>
        <w:r>
          <w:rPr>
            <w:noProof/>
            <w:webHidden/>
          </w:rPr>
          <w:instrText xml:space="preserve"> PAGEREF _Toc408314283 \h </w:instrText>
        </w:r>
        <w:r>
          <w:rPr>
            <w:noProof/>
            <w:webHidden/>
          </w:rPr>
        </w:r>
        <w:r>
          <w:rPr>
            <w:noProof/>
            <w:webHidden/>
          </w:rPr>
          <w:fldChar w:fldCharType="separate"/>
        </w:r>
        <w:r>
          <w:rPr>
            <w:noProof/>
            <w:webHidden/>
          </w:rPr>
          <w:t>20</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84" w:history="1">
        <w:r w:rsidRPr="005F64E2">
          <w:rPr>
            <w:rStyle w:val="Hyperlink"/>
            <w:noProof/>
          </w:rPr>
          <w:t>3.5.4</w:t>
        </w:r>
        <w:r>
          <w:rPr>
            <w:rFonts w:asciiTheme="minorHAnsi" w:eastAsiaTheme="minorEastAsia" w:hAnsiTheme="minorHAnsi" w:cstheme="minorBidi"/>
            <w:i w:val="0"/>
            <w:iCs w:val="0"/>
            <w:noProof/>
            <w:sz w:val="22"/>
            <w:szCs w:val="22"/>
          </w:rPr>
          <w:tab/>
        </w:r>
        <w:r w:rsidRPr="005F64E2">
          <w:rPr>
            <w:rStyle w:val="Hyperlink"/>
            <w:noProof/>
          </w:rPr>
          <w:t>Area To Harvest Column</w:t>
        </w:r>
        <w:r>
          <w:rPr>
            <w:noProof/>
            <w:webHidden/>
          </w:rPr>
          <w:tab/>
        </w:r>
        <w:r>
          <w:rPr>
            <w:noProof/>
            <w:webHidden/>
          </w:rPr>
          <w:fldChar w:fldCharType="begin"/>
        </w:r>
        <w:r>
          <w:rPr>
            <w:noProof/>
            <w:webHidden/>
          </w:rPr>
          <w:instrText xml:space="preserve"> PAGEREF _Toc408314284 \h </w:instrText>
        </w:r>
        <w:r>
          <w:rPr>
            <w:noProof/>
            <w:webHidden/>
          </w:rPr>
        </w:r>
        <w:r>
          <w:rPr>
            <w:noProof/>
            <w:webHidden/>
          </w:rPr>
          <w:fldChar w:fldCharType="separate"/>
        </w:r>
        <w:r>
          <w:rPr>
            <w:noProof/>
            <w:webHidden/>
          </w:rPr>
          <w:t>20</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85" w:history="1">
        <w:r w:rsidRPr="005F64E2">
          <w:rPr>
            <w:rStyle w:val="Hyperlink"/>
            <w:noProof/>
          </w:rPr>
          <w:t>3.5.5</w:t>
        </w:r>
        <w:r>
          <w:rPr>
            <w:rFonts w:asciiTheme="minorHAnsi" w:eastAsiaTheme="minorEastAsia" w:hAnsiTheme="minorHAnsi" w:cstheme="minorBidi"/>
            <w:i w:val="0"/>
            <w:iCs w:val="0"/>
            <w:noProof/>
            <w:sz w:val="22"/>
            <w:szCs w:val="22"/>
          </w:rPr>
          <w:tab/>
        </w:r>
        <w:r w:rsidRPr="005F64E2">
          <w:rPr>
            <w:rStyle w:val="Hyperlink"/>
            <w:noProof/>
          </w:rPr>
          <w:t>Begin Time Column</w:t>
        </w:r>
        <w:r>
          <w:rPr>
            <w:noProof/>
            <w:webHidden/>
          </w:rPr>
          <w:tab/>
        </w:r>
        <w:r>
          <w:rPr>
            <w:noProof/>
            <w:webHidden/>
          </w:rPr>
          <w:fldChar w:fldCharType="begin"/>
        </w:r>
        <w:r>
          <w:rPr>
            <w:noProof/>
            <w:webHidden/>
          </w:rPr>
          <w:instrText xml:space="preserve"> PAGEREF _Toc408314285 \h </w:instrText>
        </w:r>
        <w:r>
          <w:rPr>
            <w:noProof/>
            <w:webHidden/>
          </w:rPr>
        </w:r>
        <w:r>
          <w:rPr>
            <w:noProof/>
            <w:webHidden/>
          </w:rPr>
          <w:fldChar w:fldCharType="separate"/>
        </w:r>
        <w:r>
          <w:rPr>
            <w:noProof/>
            <w:webHidden/>
          </w:rPr>
          <w:t>20</w:t>
        </w:r>
        <w:r>
          <w:rPr>
            <w:noProof/>
            <w:webHidden/>
          </w:rPr>
          <w:fldChar w:fldCharType="end"/>
        </w:r>
      </w:hyperlink>
    </w:p>
    <w:p w:rsidR="0037119A" w:rsidRDefault="0037119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314286" w:history="1">
        <w:r w:rsidRPr="005F64E2">
          <w:rPr>
            <w:rStyle w:val="Hyperlink"/>
            <w:noProof/>
          </w:rPr>
          <w:t>3.5.6</w:t>
        </w:r>
        <w:r>
          <w:rPr>
            <w:rFonts w:asciiTheme="minorHAnsi" w:eastAsiaTheme="minorEastAsia" w:hAnsiTheme="minorHAnsi" w:cstheme="minorBidi"/>
            <w:i w:val="0"/>
            <w:iCs w:val="0"/>
            <w:noProof/>
            <w:sz w:val="22"/>
            <w:szCs w:val="22"/>
          </w:rPr>
          <w:tab/>
        </w:r>
        <w:r w:rsidRPr="005F64E2">
          <w:rPr>
            <w:rStyle w:val="Hyperlink"/>
            <w:noProof/>
          </w:rPr>
          <w:t>End Time Column</w:t>
        </w:r>
        <w:r>
          <w:rPr>
            <w:noProof/>
            <w:webHidden/>
          </w:rPr>
          <w:tab/>
        </w:r>
        <w:r>
          <w:rPr>
            <w:noProof/>
            <w:webHidden/>
          </w:rPr>
          <w:fldChar w:fldCharType="begin"/>
        </w:r>
        <w:r>
          <w:rPr>
            <w:noProof/>
            <w:webHidden/>
          </w:rPr>
          <w:instrText xml:space="preserve"> PAGEREF _Toc408314286 \h </w:instrText>
        </w:r>
        <w:r>
          <w:rPr>
            <w:noProof/>
            <w:webHidden/>
          </w:rPr>
        </w:r>
        <w:r>
          <w:rPr>
            <w:noProof/>
            <w:webHidden/>
          </w:rPr>
          <w:fldChar w:fldCharType="separate"/>
        </w:r>
        <w:r>
          <w:rPr>
            <w:noProof/>
            <w:webHidden/>
          </w:rPr>
          <w:t>20</w:t>
        </w:r>
        <w:r>
          <w:rPr>
            <w:noProof/>
            <w:webHidden/>
          </w:rPr>
          <w:fldChar w:fldCharType="end"/>
        </w:r>
      </w:hyperlink>
    </w:p>
    <w:p w:rsidR="0037119A" w:rsidRDefault="0037119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314287" w:history="1">
        <w:r w:rsidRPr="005F64E2">
          <w:rPr>
            <w:rStyle w:val="Hyperlink"/>
            <w:noProof/>
          </w:rPr>
          <w:t>4</w:t>
        </w:r>
        <w:r>
          <w:rPr>
            <w:rFonts w:asciiTheme="minorHAnsi" w:eastAsiaTheme="minorEastAsia" w:hAnsiTheme="minorHAnsi" w:cstheme="minorBidi"/>
            <w:b w:val="0"/>
            <w:bCs w:val="0"/>
            <w:caps w:val="0"/>
            <w:noProof/>
            <w:sz w:val="22"/>
            <w:szCs w:val="22"/>
          </w:rPr>
          <w:tab/>
        </w:r>
        <w:r w:rsidRPr="005F64E2">
          <w:rPr>
            <w:rStyle w:val="Hyperlink"/>
            <w:noProof/>
          </w:rPr>
          <w:t>Specifying outputs</w:t>
        </w:r>
        <w:r>
          <w:rPr>
            <w:noProof/>
            <w:webHidden/>
          </w:rPr>
          <w:tab/>
        </w:r>
        <w:r>
          <w:rPr>
            <w:noProof/>
            <w:webHidden/>
          </w:rPr>
          <w:fldChar w:fldCharType="begin"/>
        </w:r>
        <w:r>
          <w:rPr>
            <w:noProof/>
            <w:webHidden/>
          </w:rPr>
          <w:instrText xml:space="preserve"> PAGEREF _Toc408314287 \h </w:instrText>
        </w:r>
        <w:r>
          <w:rPr>
            <w:noProof/>
            <w:webHidden/>
          </w:rPr>
        </w:r>
        <w:r>
          <w:rPr>
            <w:noProof/>
            <w:webHidden/>
          </w:rPr>
          <w:fldChar w:fldCharType="separate"/>
        </w:r>
        <w:r>
          <w:rPr>
            <w:noProof/>
            <w:webHidden/>
          </w:rPr>
          <w:t>22</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88" w:history="1">
        <w:r w:rsidRPr="005F64E2">
          <w:rPr>
            <w:rStyle w:val="Hyperlink"/>
            <w:noProof/>
          </w:rPr>
          <w:t>4.1</w:t>
        </w:r>
        <w:r>
          <w:rPr>
            <w:rFonts w:asciiTheme="minorHAnsi" w:eastAsiaTheme="minorEastAsia" w:hAnsiTheme="minorHAnsi" w:cstheme="minorBidi"/>
            <w:noProof/>
            <w:sz w:val="22"/>
            <w:szCs w:val="22"/>
          </w:rPr>
          <w:tab/>
        </w:r>
        <w:r w:rsidRPr="005F64E2">
          <w:rPr>
            <w:rStyle w:val="Hyperlink"/>
            <w:noProof/>
          </w:rPr>
          <w:t>PrescriptionMaps</w:t>
        </w:r>
        <w:r>
          <w:rPr>
            <w:noProof/>
            <w:webHidden/>
          </w:rPr>
          <w:tab/>
        </w:r>
        <w:r>
          <w:rPr>
            <w:noProof/>
            <w:webHidden/>
          </w:rPr>
          <w:fldChar w:fldCharType="begin"/>
        </w:r>
        <w:r>
          <w:rPr>
            <w:noProof/>
            <w:webHidden/>
          </w:rPr>
          <w:instrText xml:space="preserve"> PAGEREF _Toc408314288 \h </w:instrText>
        </w:r>
        <w:r>
          <w:rPr>
            <w:noProof/>
            <w:webHidden/>
          </w:rPr>
        </w:r>
        <w:r>
          <w:rPr>
            <w:noProof/>
            <w:webHidden/>
          </w:rPr>
          <w:fldChar w:fldCharType="separate"/>
        </w:r>
        <w:r>
          <w:rPr>
            <w:noProof/>
            <w:webHidden/>
          </w:rPr>
          <w:t>22</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89" w:history="1">
        <w:r w:rsidRPr="005F64E2">
          <w:rPr>
            <w:rStyle w:val="Hyperlink"/>
            <w:noProof/>
          </w:rPr>
          <w:t>4.2</w:t>
        </w:r>
        <w:r>
          <w:rPr>
            <w:rFonts w:asciiTheme="minorHAnsi" w:eastAsiaTheme="minorEastAsia" w:hAnsiTheme="minorHAnsi" w:cstheme="minorBidi"/>
            <w:noProof/>
            <w:sz w:val="22"/>
            <w:szCs w:val="22"/>
          </w:rPr>
          <w:tab/>
        </w:r>
        <w:r w:rsidRPr="005F64E2">
          <w:rPr>
            <w:rStyle w:val="Hyperlink"/>
            <w:noProof/>
          </w:rPr>
          <w:t>EventLog</w:t>
        </w:r>
        <w:r>
          <w:rPr>
            <w:noProof/>
            <w:webHidden/>
          </w:rPr>
          <w:tab/>
        </w:r>
        <w:r>
          <w:rPr>
            <w:noProof/>
            <w:webHidden/>
          </w:rPr>
          <w:fldChar w:fldCharType="begin"/>
        </w:r>
        <w:r>
          <w:rPr>
            <w:noProof/>
            <w:webHidden/>
          </w:rPr>
          <w:instrText xml:space="preserve"> PAGEREF _Toc408314289 \h </w:instrText>
        </w:r>
        <w:r>
          <w:rPr>
            <w:noProof/>
            <w:webHidden/>
          </w:rPr>
        </w:r>
        <w:r>
          <w:rPr>
            <w:noProof/>
            <w:webHidden/>
          </w:rPr>
          <w:fldChar w:fldCharType="separate"/>
        </w:r>
        <w:r>
          <w:rPr>
            <w:noProof/>
            <w:webHidden/>
          </w:rPr>
          <w:t>22</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90" w:history="1">
        <w:r w:rsidRPr="005F64E2">
          <w:rPr>
            <w:rStyle w:val="Hyperlink"/>
            <w:noProof/>
          </w:rPr>
          <w:t>4.3</w:t>
        </w:r>
        <w:r>
          <w:rPr>
            <w:rFonts w:asciiTheme="minorHAnsi" w:eastAsiaTheme="minorEastAsia" w:hAnsiTheme="minorHAnsi" w:cstheme="minorBidi"/>
            <w:noProof/>
            <w:sz w:val="22"/>
            <w:szCs w:val="22"/>
          </w:rPr>
          <w:tab/>
        </w:r>
        <w:r w:rsidRPr="005F64E2">
          <w:rPr>
            <w:rStyle w:val="Hyperlink"/>
            <w:noProof/>
          </w:rPr>
          <w:t>SummaryLog</w:t>
        </w:r>
        <w:r>
          <w:rPr>
            <w:noProof/>
            <w:webHidden/>
          </w:rPr>
          <w:tab/>
        </w:r>
        <w:r>
          <w:rPr>
            <w:noProof/>
            <w:webHidden/>
          </w:rPr>
          <w:fldChar w:fldCharType="begin"/>
        </w:r>
        <w:r>
          <w:rPr>
            <w:noProof/>
            <w:webHidden/>
          </w:rPr>
          <w:instrText xml:space="preserve"> PAGEREF _Toc408314290 \h </w:instrText>
        </w:r>
        <w:r>
          <w:rPr>
            <w:noProof/>
            <w:webHidden/>
          </w:rPr>
        </w:r>
        <w:r>
          <w:rPr>
            <w:noProof/>
            <w:webHidden/>
          </w:rPr>
          <w:fldChar w:fldCharType="separate"/>
        </w:r>
        <w:r>
          <w:rPr>
            <w:noProof/>
            <w:webHidden/>
          </w:rPr>
          <w:t>22</w:t>
        </w:r>
        <w:r>
          <w:rPr>
            <w:noProof/>
            <w:webHidden/>
          </w:rPr>
          <w:fldChar w:fldCharType="end"/>
        </w:r>
      </w:hyperlink>
    </w:p>
    <w:p w:rsidR="0037119A" w:rsidRDefault="0037119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314291" w:history="1">
        <w:r w:rsidRPr="005F64E2">
          <w:rPr>
            <w:rStyle w:val="Hyperlink"/>
            <w:noProof/>
          </w:rPr>
          <w:t>5</w:t>
        </w:r>
        <w:r>
          <w:rPr>
            <w:rFonts w:asciiTheme="minorHAnsi" w:eastAsiaTheme="minorEastAsia" w:hAnsiTheme="minorHAnsi" w:cstheme="minorBidi"/>
            <w:b w:val="0"/>
            <w:bCs w:val="0"/>
            <w:caps w:val="0"/>
            <w:noProof/>
            <w:sz w:val="22"/>
            <w:szCs w:val="22"/>
          </w:rPr>
          <w:tab/>
        </w:r>
        <w:r w:rsidRPr="005F64E2">
          <w:rPr>
            <w:rStyle w:val="Hyperlink"/>
            <w:noProof/>
          </w:rPr>
          <w:t>Output Files</w:t>
        </w:r>
        <w:r>
          <w:rPr>
            <w:noProof/>
            <w:webHidden/>
          </w:rPr>
          <w:tab/>
        </w:r>
        <w:r>
          <w:rPr>
            <w:noProof/>
            <w:webHidden/>
          </w:rPr>
          <w:fldChar w:fldCharType="begin"/>
        </w:r>
        <w:r>
          <w:rPr>
            <w:noProof/>
            <w:webHidden/>
          </w:rPr>
          <w:instrText xml:space="preserve"> PAGEREF _Toc408314291 \h </w:instrText>
        </w:r>
        <w:r>
          <w:rPr>
            <w:noProof/>
            <w:webHidden/>
          </w:rPr>
        </w:r>
        <w:r>
          <w:rPr>
            <w:noProof/>
            <w:webHidden/>
          </w:rPr>
          <w:fldChar w:fldCharType="separate"/>
        </w:r>
        <w:r>
          <w:rPr>
            <w:noProof/>
            <w:webHidden/>
          </w:rPr>
          <w:t>23</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92" w:history="1">
        <w:r w:rsidRPr="005F64E2">
          <w:rPr>
            <w:rStyle w:val="Hyperlink"/>
            <w:noProof/>
          </w:rPr>
          <w:t>5.1</w:t>
        </w:r>
        <w:r>
          <w:rPr>
            <w:rFonts w:asciiTheme="minorHAnsi" w:eastAsiaTheme="minorEastAsia" w:hAnsiTheme="minorHAnsi" w:cstheme="minorBidi"/>
            <w:noProof/>
            <w:sz w:val="22"/>
            <w:szCs w:val="22"/>
          </w:rPr>
          <w:tab/>
        </w:r>
        <w:r w:rsidRPr="005F64E2">
          <w:rPr>
            <w:rStyle w:val="Hyperlink"/>
            <w:noProof/>
          </w:rPr>
          <w:t>Prescription Maps</w:t>
        </w:r>
        <w:r>
          <w:rPr>
            <w:noProof/>
            <w:webHidden/>
          </w:rPr>
          <w:tab/>
        </w:r>
        <w:r>
          <w:rPr>
            <w:noProof/>
            <w:webHidden/>
          </w:rPr>
          <w:fldChar w:fldCharType="begin"/>
        </w:r>
        <w:r>
          <w:rPr>
            <w:noProof/>
            <w:webHidden/>
          </w:rPr>
          <w:instrText xml:space="preserve"> PAGEREF _Toc408314292 \h </w:instrText>
        </w:r>
        <w:r>
          <w:rPr>
            <w:noProof/>
            <w:webHidden/>
          </w:rPr>
        </w:r>
        <w:r>
          <w:rPr>
            <w:noProof/>
            <w:webHidden/>
          </w:rPr>
          <w:fldChar w:fldCharType="separate"/>
        </w:r>
        <w:r>
          <w:rPr>
            <w:noProof/>
            <w:webHidden/>
          </w:rPr>
          <w:t>23</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93" w:history="1">
        <w:r w:rsidRPr="005F64E2">
          <w:rPr>
            <w:rStyle w:val="Hyperlink"/>
            <w:noProof/>
          </w:rPr>
          <w:t>5.2</w:t>
        </w:r>
        <w:r>
          <w:rPr>
            <w:rFonts w:asciiTheme="minorHAnsi" w:eastAsiaTheme="minorEastAsia" w:hAnsiTheme="minorHAnsi" w:cstheme="minorBidi"/>
            <w:noProof/>
            <w:sz w:val="22"/>
            <w:szCs w:val="22"/>
          </w:rPr>
          <w:tab/>
        </w:r>
        <w:r w:rsidRPr="005F64E2">
          <w:rPr>
            <w:rStyle w:val="Hyperlink"/>
            <w:noProof/>
          </w:rPr>
          <w:t>Event Log</w:t>
        </w:r>
        <w:r>
          <w:rPr>
            <w:noProof/>
            <w:webHidden/>
          </w:rPr>
          <w:tab/>
        </w:r>
        <w:r>
          <w:rPr>
            <w:noProof/>
            <w:webHidden/>
          </w:rPr>
          <w:fldChar w:fldCharType="begin"/>
        </w:r>
        <w:r>
          <w:rPr>
            <w:noProof/>
            <w:webHidden/>
          </w:rPr>
          <w:instrText xml:space="preserve"> PAGEREF _Toc408314293 \h </w:instrText>
        </w:r>
        <w:r>
          <w:rPr>
            <w:noProof/>
            <w:webHidden/>
          </w:rPr>
        </w:r>
        <w:r>
          <w:rPr>
            <w:noProof/>
            <w:webHidden/>
          </w:rPr>
          <w:fldChar w:fldCharType="separate"/>
        </w:r>
        <w:r>
          <w:rPr>
            <w:noProof/>
            <w:webHidden/>
          </w:rPr>
          <w:t>23</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94" w:history="1">
        <w:r w:rsidRPr="005F64E2">
          <w:rPr>
            <w:rStyle w:val="Hyperlink"/>
            <w:noProof/>
          </w:rPr>
          <w:t>5.3</w:t>
        </w:r>
        <w:r>
          <w:rPr>
            <w:rFonts w:asciiTheme="minorHAnsi" w:eastAsiaTheme="minorEastAsia" w:hAnsiTheme="minorHAnsi" w:cstheme="minorBidi"/>
            <w:noProof/>
            <w:sz w:val="22"/>
            <w:szCs w:val="22"/>
          </w:rPr>
          <w:tab/>
        </w:r>
        <w:r w:rsidRPr="005F64E2">
          <w:rPr>
            <w:rStyle w:val="Hyperlink"/>
            <w:noProof/>
          </w:rPr>
          <w:t>Summary Log</w:t>
        </w:r>
        <w:r>
          <w:rPr>
            <w:noProof/>
            <w:webHidden/>
          </w:rPr>
          <w:tab/>
        </w:r>
        <w:r>
          <w:rPr>
            <w:noProof/>
            <w:webHidden/>
          </w:rPr>
          <w:fldChar w:fldCharType="begin"/>
        </w:r>
        <w:r>
          <w:rPr>
            <w:noProof/>
            <w:webHidden/>
          </w:rPr>
          <w:instrText xml:space="preserve"> PAGEREF _Toc408314294 \h </w:instrText>
        </w:r>
        <w:r>
          <w:rPr>
            <w:noProof/>
            <w:webHidden/>
          </w:rPr>
        </w:r>
        <w:r>
          <w:rPr>
            <w:noProof/>
            <w:webHidden/>
          </w:rPr>
          <w:fldChar w:fldCharType="separate"/>
        </w:r>
        <w:r>
          <w:rPr>
            <w:noProof/>
            <w:webHidden/>
          </w:rPr>
          <w:t>23</w:t>
        </w:r>
        <w:r>
          <w:rPr>
            <w:noProof/>
            <w:webHidden/>
          </w:rPr>
          <w:fldChar w:fldCharType="end"/>
        </w:r>
      </w:hyperlink>
    </w:p>
    <w:p w:rsidR="0037119A" w:rsidRDefault="0037119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314295" w:history="1">
        <w:r w:rsidRPr="005F64E2">
          <w:rPr>
            <w:rStyle w:val="Hyperlink"/>
            <w:noProof/>
          </w:rPr>
          <w:t>6</w:t>
        </w:r>
        <w:r>
          <w:rPr>
            <w:rFonts w:asciiTheme="minorHAnsi" w:eastAsiaTheme="minorEastAsia" w:hAnsiTheme="minorHAnsi" w:cstheme="minorBidi"/>
            <w:b w:val="0"/>
            <w:bCs w:val="0"/>
            <w:caps w:val="0"/>
            <w:noProof/>
            <w:sz w:val="22"/>
            <w:szCs w:val="22"/>
          </w:rPr>
          <w:tab/>
        </w:r>
        <w:r w:rsidRPr="005F64E2">
          <w:rPr>
            <w:rStyle w:val="Hyperlink"/>
            <w:noProof/>
          </w:rPr>
          <w:t>Example Inputs</w:t>
        </w:r>
        <w:r>
          <w:rPr>
            <w:noProof/>
            <w:webHidden/>
          </w:rPr>
          <w:tab/>
        </w:r>
        <w:r>
          <w:rPr>
            <w:noProof/>
            <w:webHidden/>
          </w:rPr>
          <w:fldChar w:fldCharType="begin"/>
        </w:r>
        <w:r>
          <w:rPr>
            <w:noProof/>
            <w:webHidden/>
          </w:rPr>
          <w:instrText xml:space="preserve"> PAGEREF _Toc408314295 \h </w:instrText>
        </w:r>
        <w:r>
          <w:rPr>
            <w:noProof/>
            <w:webHidden/>
          </w:rPr>
        </w:r>
        <w:r>
          <w:rPr>
            <w:noProof/>
            <w:webHidden/>
          </w:rPr>
          <w:fldChar w:fldCharType="separate"/>
        </w:r>
        <w:r>
          <w:rPr>
            <w:noProof/>
            <w:webHidden/>
          </w:rPr>
          <w:t>24</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96" w:history="1">
        <w:r w:rsidRPr="005F64E2">
          <w:rPr>
            <w:rStyle w:val="Hyperlink"/>
            <w:noProof/>
          </w:rPr>
          <w:t>6.1</w:t>
        </w:r>
        <w:r>
          <w:rPr>
            <w:rFonts w:asciiTheme="minorHAnsi" w:eastAsiaTheme="minorEastAsia" w:hAnsiTheme="minorHAnsi" w:cstheme="minorBidi"/>
            <w:noProof/>
            <w:sz w:val="22"/>
            <w:szCs w:val="22"/>
          </w:rPr>
          <w:tab/>
        </w:r>
        <w:r w:rsidRPr="005F64E2">
          <w:rPr>
            <w:rStyle w:val="Hyperlink"/>
            <w:noProof/>
          </w:rPr>
          <w:t>Example Forest Type Tables</w:t>
        </w:r>
        <w:r>
          <w:rPr>
            <w:noProof/>
            <w:webHidden/>
          </w:rPr>
          <w:tab/>
        </w:r>
        <w:r>
          <w:rPr>
            <w:noProof/>
            <w:webHidden/>
          </w:rPr>
          <w:fldChar w:fldCharType="begin"/>
        </w:r>
        <w:r>
          <w:rPr>
            <w:noProof/>
            <w:webHidden/>
          </w:rPr>
          <w:instrText xml:space="preserve"> PAGEREF _Toc408314296 \h </w:instrText>
        </w:r>
        <w:r>
          <w:rPr>
            <w:noProof/>
            <w:webHidden/>
          </w:rPr>
        </w:r>
        <w:r>
          <w:rPr>
            <w:noProof/>
            <w:webHidden/>
          </w:rPr>
          <w:fldChar w:fldCharType="separate"/>
        </w:r>
        <w:r>
          <w:rPr>
            <w:noProof/>
            <w:webHidden/>
          </w:rPr>
          <w:t>24</w:t>
        </w:r>
        <w:r>
          <w:rPr>
            <w:noProof/>
            <w:webHidden/>
          </w:rPr>
          <w:fldChar w:fldCharType="end"/>
        </w:r>
      </w:hyperlink>
    </w:p>
    <w:p w:rsidR="0037119A" w:rsidRDefault="0037119A">
      <w:pPr>
        <w:pStyle w:val="TOC2"/>
        <w:tabs>
          <w:tab w:val="left" w:pos="720"/>
          <w:tab w:val="right" w:leader="dot" w:pos="8976"/>
        </w:tabs>
        <w:rPr>
          <w:rFonts w:asciiTheme="minorHAnsi" w:eastAsiaTheme="minorEastAsia" w:hAnsiTheme="minorHAnsi" w:cstheme="minorBidi"/>
          <w:noProof/>
          <w:sz w:val="22"/>
          <w:szCs w:val="22"/>
        </w:rPr>
      </w:pPr>
      <w:hyperlink w:anchor="_Toc408314297" w:history="1">
        <w:r w:rsidRPr="005F64E2">
          <w:rPr>
            <w:rStyle w:val="Hyperlink"/>
            <w:noProof/>
          </w:rPr>
          <w:t>6.2</w:t>
        </w:r>
        <w:r>
          <w:rPr>
            <w:rFonts w:asciiTheme="minorHAnsi" w:eastAsiaTheme="minorEastAsia" w:hAnsiTheme="minorHAnsi" w:cstheme="minorBidi"/>
            <w:noProof/>
            <w:sz w:val="22"/>
            <w:szCs w:val="22"/>
          </w:rPr>
          <w:tab/>
        </w:r>
        <w:r w:rsidRPr="005F64E2">
          <w:rPr>
            <w:rStyle w:val="Hyperlink"/>
            <w:noProof/>
          </w:rPr>
          <w:t>Example Parameter File</w:t>
        </w:r>
        <w:r>
          <w:rPr>
            <w:noProof/>
            <w:webHidden/>
          </w:rPr>
          <w:tab/>
        </w:r>
        <w:r>
          <w:rPr>
            <w:noProof/>
            <w:webHidden/>
          </w:rPr>
          <w:fldChar w:fldCharType="begin"/>
        </w:r>
        <w:r>
          <w:rPr>
            <w:noProof/>
            <w:webHidden/>
          </w:rPr>
          <w:instrText xml:space="preserve"> PAGEREF _Toc408314297 \h </w:instrText>
        </w:r>
        <w:r>
          <w:rPr>
            <w:noProof/>
            <w:webHidden/>
          </w:rPr>
        </w:r>
        <w:r>
          <w:rPr>
            <w:noProof/>
            <w:webHidden/>
          </w:rPr>
          <w:fldChar w:fldCharType="separate"/>
        </w:r>
        <w:r>
          <w:rPr>
            <w:noProof/>
            <w:webHidden/>
          </w:rPr>
          <w:t>25</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408314226"/>
      <w:r w:rsidRPr="006604E3">
        <w:lastRenderedPageBreak/>
        <w:t>Introduction</w:t>
      </w:r>
      <w:bookmarkEnd w:id="0"/>
      <w:bookmarkEnd w:id="3"/>
      <w:bookmarkEnd w:id="4"/>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 xml:space="preserve">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w:t>
      </w:r>
      <w:proofErr w:type="spellStart"/>
      <w:r w:rsidRPr="000E4279">
        <w:t>Clearcut</w:t>
      </w:r>
      <w:proofErr w:type="spellEnd"/>
      <w:r w:rsidRPr="000E4279">
        <w:t xml:space="preserve">, </w:t>
      </w:r>
      <w:proofErr w:type="spellStart"/>
      <w:r w:rsidRPr="000E4279">
        <w:t>Clearcut</w:t>
      </w:r>
      <w:proofErr w:type="spellEnd"/>
      <w:r w:rsidRPr="000E4279">
        <w:t xml:space="preserve">, Hardwood Selection, </w:t>
      </w:r>
      <w:proofErr w:type="spellStart"/>
      <w:r w:rsidRPr="000E4279">
        <w:t>Clearcut</w:t>
      </w:r>
      <w:proofErr w:type="spellEnd"/>
      <w:r w:rsidRPr="000E4279">
        <w:t>, Oak Thinning, etc.</w:t>
      </w:r>
      <w:r w:rsidRPr="006604E3">
        <w:t xml:space="preserve"> </w:t>
      </w:r>
    </w:p>
    <w:p w:rsidR="0010650D" w:rsidRPr="006604E3" w:rsidRDefault="0010650D">
      <w:pPr>
        <w:pStyle w:val="Heading2"/>
      </w:pPr>
      <w:bookmarkStart w:id="5" w:name="_Toc408314227"/>
      <w:r w:rsidRPr="006604E3">
        <w:t>The Harvesting Landscape</w:t>
      </w:r>
      <w:bookmarkEnd w:id="5"/>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6" w:name="_Ref111953649"/>
      <w:bookmarkStart w:id="7" w:name="_Toc408314228"/>
      <w:r w:rsidRPr="006604E3">
        <w:t>Management Areas</w:t>
      </w:r>
      <w:bookmarkEnd w:id="6"/>
      <w:bookmarkEnd w:id="7"/>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8" w:name="_Toc408314229"/>
      <w:r w:rsidRPr="006604E3">
        <w:t>Harvesting Stands</w:t>
      </w:r>
      <w:bookmarkEnd w:id="8"/>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9" w:name="_Toc408314230"/>
      <w:r w:rsidRPr="006604E3">
        <w:t>Harvesting Prescriptions</w:t>
      </w:r>
      <w:bookmarkEnd w:id="9"/>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10" w:name="_Toc408314231"/>
      <w:r w:rsidRPr="006604E3">
        <w:t xml:space="preserve">Prescriptions </w:t>
      </w:r>
      <w:r w:rsidR="008338CB">
        <w:t>order</w:t>
      </w:r>
      <w:bookmarkEnd w:id="10"/>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Pr="006604E3" w:rsidRDefault="0010650D">
      <w:pPr>
        <w:pStyle w:val="textbody"/>
      </w:pPr>
      <w:r w:rsidRPr="006604E3">
        <w:t>First, within each management area, a ratio is calculated for each prescription</w:t>
      </w:r>
      <w:r>
        <w:t>,</w:t>
      </w:r>
      <w:r w:rsidRPr="006604E3">
        <w:t xml:space="preserve"> dependent upon the area designated for harvesting (</w:t>
      </w:r>
      <w:r w:rsidR="006A79E9" w:rsidRPr="006A79E9">
        <w:t>3.5.4</w:t>
      </w:r>
      <w:r w:rsidRPr="006A79E9">
        <w:t xml:space="preserve"> </w:t>
      </w:r>
      <w:r w:rsidR="006A79E9">
        <w:t xml:space="preserve">Area </w:t>
      </w:r>
      <w:proofErr w:type="gramStart"/>
      <w:r w:rsidR="006A79E9">
        <w:t>To</w:t>
      </w:r>
      <w:proofErr w:type="gramEnd"/>
      <w:r w:rsidR="006A79E9">
        <w:t xml:space="preserve"> Harvest</w:t>
      </w:r>
      <w:r w:rsidRPr="006604E3">
        <w:t>):</w:t>
      </w:r>
    </w:p>
    <w:p w:rsidR="0010650D" w:rsidRPr="006604E3" w:rsidRDefault="0010650D">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10650D" w:rsidRPr="006604E3" w:rsidRDefault="0010650D">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1" w:name="_Toc408314232"/>
      <w:r>
        <w:t>Major Releases</w:t>
      </w:r>
      <w:bookmarkEnd w:id="11"/>
    </w:p>
    <w:p w:rsidR="002E3FB8" w:rsidRDefault="002E3FB8" w:rsidP="002E3FB8">
      <w:pPr>
        <w:pStyle w:val="Heading3"/>
        <w:ind w:left="720" w:hanging="720"/>
      </w:pPr>
      <w:bookmarkStart w:id="12" w:name="_Toc408314233"/>
      <w:r>
        <w:t>Version 2.2</w:t>
      </w:r>
      <w:bookmarkEnd w:id="12"/>
    </w:p>
    <w:p w:rsidR="002E3FB8" w:rsidRPr="001A0F57"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2E3FB8" w:rsidRDefault="002E3FB8" w:rsidP="002E3FB8">
      <w:pPr>
        <w:pStyle w:val="Heading3"/>
        <w:ind w:left="720" w:hanging="720"/>
      </w:pPr>
      <w:bookmarkStart w:id="13" w:name="_Toc408314234"/>
      <w:r>
        <w:t>Version 2.1</w:t>
      </w:r>
      <w:bookmarkEnd w:id="13"/>
    </w:p>
    <w:p w:rsidR="002E3FB8" w:rsidRPr="00EF3BCF" w:rsidRDefault="002E3FB8" w:rsidP="002E3FB8">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2E3FB8" w:rsidRDefault="002E3FB8" w:rsidP="002E3FB8">
      <w:pPr>
        <w:pStyle w:val="Heading3"/>
        <w:ind w:left="720" w:hanging="720"/>
      </w:pPr>
      <w:bookmarkStart w:id="14" w:name="_Toc251661117"/>
      <w:bookmarkStart w:id="15" w:name="_Toc408314235"/>
      <w:r>
        <w:t>Version 2.0</w:t>
      </w:r>
      <w:bookmarkEnd w:id="15"/>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6" w:name="_Toc408314236"/>
      <w:r>
        <w:t>Version 1.2</w:t>
      </w:r>
      <w:bookmarkEnd w:id="16"/>
    </w:p>
    <w:bookmarkEnd w:id="14"/>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17" w:name="_Toc408314237"/>
      <w:r>
        <w:lastRenderedPageBreak/>
        <w:t>Version 1.1</w:t>
      </w:r>
      <w:bookmarkEnd w:id="17"/>
    </w:p>
    <w:p w:rsidR="00492167" w:rsidRDefault="002E3FB8" w:rsidP="002E3FB8">
      <w:pPr>
        <w:pStyle w:val="textbody"/>
      </w:pPr>
      <w:r>
        <w:t>Beginning with version 1.1, a Forest Type table must contain zero or greater than one Optional statements.  At least one of these must be true for a stand to qualify for harvesting.</w:t>
      </w:r>
    </w:p>
    <w:p w:rsidR="00492167" w:rsidRDefault="00492167" w:rsidP="00492167">
      <w:pPr>
        <w:pStyle w:val="Heading2"/>
      </w:pPr>
      <w:bookmarkStart w:id="18" w:name="_Toc408314238"/>
      <w:r>
        <w:t>Minor Releases</w:t>
      </w:r>
      <w:bookmarkEnd w:id="18"/>
    </w:p>
    <w:p w:rsidR="00492167" w:rsidRDefault="00492167" w:rsidP="00492167">
      <w:pPr>
        <w:pStyle w:val="Heading3"/>
        <w:ind w:left="720" w:hanging="720"/>
      </w:pPr>
      <w:bookmarkStart w:id="19" w:name="_Toc408314239"/>
      <w:r>
        <w:t>Version 2.2.2</w:t>
      </w:r>
      <w:bookmarkEnd w:id="19"/>
    </w:p>
    <w:p w:rsidR="0010650D" w:rsidRPr="006604E3" w:rsidRDefault="00993EF3" w:rsidP="00993EF3">
      <w:pPr>
        <w:pStyle w:val="textbody"/>
      </w:pPr>
      <w:r>
        <w:t>Edits and clarifications made to User Guide.</w:t>
      </w:r>
    </w:p>
    <w:p w:rsidR="0010650D" w:rsidRPr="006604E3" w:rsidRDefault="0010650D">
      <w:pPr>
        <w:pStyle w:val="Heading2"/>
      </w:pPr>
      <w:bookmarkStart w:id="20" w:name="_Toc408314240"/>
      <w:r w:rsidRPr="006604E3">
        <w:t>References</w:t>
      </w:r>
      <w:bookmarkEnd w:id="20"/>
    </w:p>
    <w:p w:rsidR="0010650D" w:rsidRPr="006604E3" w:rsidRDefault="0010650D">
      <w:pPr>
        <w:pStyle w:val="reference"/>
      </w:pPr>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  Spatial simulation of forest succession and timber harvesting using LANDIS. Canadian Journal of Forest Research. 30:32-43.</w:t>
      </w:r>
    </w:p>
    <w:p w:rsidR="0010650D" w:rsidRPr="006604E3" w:rsidRDefault="0010650D">
      <w:pPr>
        <w:pStyle w:val="Heading2"/>
      </w:pPr>
      <w:bookmarkStart w:id="21" w:name="_Toc404064273"/>
      <w:bookmarkStart w:id="22" w:name="_Toc113769710"/>
      <w:bookmarkStart w:id="23" w:name="_Toc113770926"/>
      <w:bookmarkStart w:id="24" w:name="_Toc408314241"/>
      <w:bookmarkEnd w:id="21"/>
      <w:r w:rsidRPr="006604E3">
        <w:t>Acknowledgements</w:t>
      </w:r>
      <w:bookmarkEnd w:id="22"/>
      <w:bookmarkEnd w:id="23"/>
      <w:bookmarkEnd w:id="24"/>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5" w:name="_Toc408314242"/>
      <w:r w:rsidRPr="006604E3">
        <w:lastRenderedPageBreak/>
        <w:t>Harvest Prescriptions</w:t>
      </w:r>
      <w:bookmarkEnd w:id="25"/>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26" w:name="_Toc408314243"/>
      <w:r>
        <w:t>Prescription Keywords</w:t>
      </w:r>
      <w:bookmarkEnd w:id="26"/>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27" w:name="_Toc408314244"/>
      <w:r w:rsidRPr="006604E3">
        <w:lastRenderedPageBreak/>
        <w:t>Prescription</w:t>
      </w:r>
      <w:bookmarkEnd w:id="27"/>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28" w:name="_Toc408314245"/>
      <w:r w:rsidRPr="006604E3">
        <w:t>Stand Rankings</w:t>
      </w:r>
      <w:bookmarkEnd w:id="28"/>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29" w:name="_Toc408314246"/>
      <w:proofErr w:type="spellStart"/>
      <w:r w:rsidRPr="006604E3">
        <w:t>StandRanking</w:t>
      </w:r>
      <w:bookmarkEnd w:id="29"/>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30" w:name="_Toc408314247"/>
      <w:r w:rsidRPr="006604E3">
        <w:t>Maximum cohort age</w:t>
      </w:r>
      <w:r w:rsidR="00775BFE">
        <w:t xml:space="preserve"> (</w:t>
      </w:r>
      <w:r w:rsidR="00ED6378">
        <w:t xml:space="preserve">keyword: </w:t>
      </w:r>
      <w:proofErr w:type="spellStart"/>
      <w:r w:rsidR="00775BFE">
        <w:t>MaxCohortAge</w:t>
      </w:r>
      <w:proofErr w:type="spellEnd"/>
      <w:r w:rsidR="00775BFE">
        <w:t>)</w:t>
      </w:r>
      <w:bookmarkEnd w:id="30"/>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1" w:name="_Toc408314248"/>
      <w:r w:rsidRPr="006604E3">
        <w:t>Economic importance</w:t>
      </w:r>
      <w:r w:rsidR="00775BFE">
        <w:t xml:space="preserve"> (</w:t>
      </w:r>
      <w:r w:rsidR="00ED6378">
        <w:t xml:space="preserve">keyword: </w:t>
      </w:r>
      <w:r w:rsidR="00775BFE">
        <w:t>Economic)</w:t>
      </w:r>
      <w:bookmarkEnd w:id="31"/>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Species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r w:rsidRPr="00CF163D">
        <w:rPr>
          <w:rFonts w:ascii="Courier" w:hAnsi="Courier" w:cs="Courier"/>
          <w:sz w:val="20"/>
        </w:rPr>
        <w:t>acerrubr</w:t>
      </w:r>
      <w:proofErr w:type="spell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2" w:name="_Toc408314249"/>
      <w:r w:rsidRPr="006604E3">
        <w:t>Regulate cohort ages</w:t>
      </w:r>
      <w:r w:rsidR="00ED6378">
        <w:t xml:space="preserve"> (keyword: </w:t>
      </w:r>
      <w:proofErr w:type="spellStart"/>
      <w:r w:rsidR="00ED6378">
        <w:t>RegulateAges</w:t>
      </w:r>
      <w:proofErr w:type="spellEnd"/>
      <w:r w:rsidR="00ED6378">
        <w:t>)</w:t>
      </w:r>
      <w:bookmarkEnd w:id="32"/>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(relative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3" w:name="_Toc408314250"/>
      <w:r w:rsidRPr="006604E3">
        <w:t xml:space="preserve">Random </w:t>
      </w:r>
      <w:r w:rsidR="00ED6378">
        <w:t>(keyword: Random)</w:t>
      </w:r>
      <w:bookmarkEnd w:id="33"/>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4" w:name="_Toc408314251"/>
      <w:r>
        <w:lastRenderedPageBreak/>
        <w:t>Fire hazard</w:t>
      </w:r>
      <w:r w:rsidR="00ED6378">
        <w:t xml:space="preserve"> (keyword: </w:t>
      </w:r>
      <w:proofErr w:type="spellStart"/>
      <w:r w:rsidR="00ED6378">
        <w:t>FireHazard</w:t>
      </w:r>
      <w:proofErr w:type="spellEnd"/>
      <w:r w:rsidR="00ED6378">
        <w:t>)</w:t>
      </w:r>
      <w:bookmarkEnd w:id="34"/>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 xml:space="preserve">&gt;&gt;  </w:t>
      </w:r>
      <w:r>
        <w:rPr>
          <w:rFonts w:ascii="Courier" w:hAnsi="Courier" w:cs="Courier"/>
          <w:sz w:val="20"/>
        </w:rPr>
        <w:t>Fuel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&gt;&gt;  Index</w:t>
      </w:r>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2C36D9" w:rsidRDefault="0010650D" w:rsidP="002C36D9">
      <w:pPr>
        <w:pStyle w:val="textbody"/>
        <w:spacing w:after="0"/>
        <w:ind w:firstLine="288"/>
        <w:rP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6604E3" w:rsidRDefault="0010650D">
      <w:pPr>
        <w:pStyle w:val="Heading2"/>
      </w:pPr>
      <w:bookmarkStart w:id="35" w:name="_Toc408314252"/>
      <w:r>
        <w:t>S</w:t>
      </w:r>
      <w:r w:rsidRPr="006604E3">
        <w:t>tand Qualifications</w:t>
      </w:r>
      <w:bookmarkEnd w:id="35"/>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36" w:name="_Ref138843898"/>
      <w:r w:rsidRPr="006604E3">
        <w:lastRenderedPageBreak/>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37" w:name="_Toc408314253"/>
      <w:bookmarkEnd w:id="36"/>
      <w:proofErr w:type="spellStart"/>
      <w:r>
        <w:t>Minimum</w:t>
      </w:r>
      <w:r w:rsidRPr="006604E3">
        <w:t>Age</w:t>
      </w:r>
      <w:bookmarkEnd w:id="37"/>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38" w:name="_Toc408314254"/>
      <w:proofErr w:type="spellStart"/>
      <w:r>
        <w:t>Maximum</w:t>
      </w:r>
      <w:r w:rsidRPr="006604E3">
        <w:t>Age</w:t>
      </w:r>
      <w:bookmarkEnd w:id="38"/>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39" w:name="_Toc408314255"/>
      <w:proofErr w:type="spellStart"/>
      <w:r w:rsidRPr="006604E3">
        <w:t>MinimumTimeSinceLastHarvest</w:t>
      </w:r>
      <w:bookmarkEnd w:id="39"/>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0" w:name="_Toc408314256"/>
      <w:r>
        <w:t>Adjacency constraints</w:t>
      </w:r>
      <w:bookmarkEnd w:id="40"/>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lastRenderedPageBreak/>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41" w:name="_Toc408314257"/>
      <w:r>
        <w:t>Forest Type</w:t>
      </w:r>
      <w:bookmarkEnd w:id="41"/>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r w:rsidRPr="00536D35">
        <w:rPr>
          <w:color w:val="000000"/>
        </w:rPr>
        <w:t>InclusionRule</w:t>
      </w:r>
      <w:proofErr w:type="spell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Required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t xml:space="preserve">Species and </w:t>
      </w:r>
      <w:proofErr w:type="spellStart"/>
      <w:r w:rsidRPr="00536D35">
        <w:rPr>
          <w:color w:val="000000"/>
        </w:rPr>
        <w:t>AgeRange</w:t>
      </w:r>
      <w:proofErr w:type="spell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r w:rsidRPr="00536D35">
        <w:rPr>
          <w:color w:val="000000"/>
        </w:rPr>
        <w:t>PercentofCells</w:t>
      </w:r>
      <w:proofErr w:type="spellEnd"/>
      <w:r w:rsidRPr="00536D35">
        <w:rPr>
          <w:color w:val="000000"/>
        </w:rPr>
        <w:t>.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w:t>
      </w:r>
      <w:r>
        <w:rPr>
          <w:color w:val="000000"/>
        </w:rPr>
        <w:lastRenderedPageBreak/>
        <w:t>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Pr="007709D3" w:rsidRDefault="0010650D" w:rsidP="007709D3">
      <w:pPr>
        <w:ind w:firstLine="1122"/>
        <w:rPr>
          <w:color w:val="000000"/>
        </w:rPr>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Chapter 6</w:t>
      </w:r>
      <w:r w:rsidRPr="006A79E9">
        <w:rPr>
          <w:color w:val="000000"/>
        </w:rPr>
        <w:t>.</w:t>
      </w:r>
      <w:r>
        <w:t xml:space="preserve"> </w:t>
      </w:r>
    </w:p>
    <w:p w:rsidR="0010650D" w:rsidRPr="006604E3" w:rsidRDefault="0010650D">
      <w:pPr>
        <w:pStyle w:val="Heading2"/>
      </w:pPr>
      <w:bookmarkStart w:id="42" w:name="_Ref138855801"/>
      <w:bookmarkStart w:id="43" w:name="_Ref138855808"/>
      <w:bookmarkStart w:id="44" w:name="_Toc408314258"/>
      <w:r w:rsidRPr="006604E3">
        <w:t>Site Selection</w:t>
      </w:r>
      <w:bookmarkEnd w:id="42"/>
      <w:bookmarkEnd w:id="43"/>
      <w:bookmarkEnd w:id="44"/>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45" w:name="_Toc408314259"/>
      <w:proofErr w:type="spellStart"/>
      <w:r w:rsidRPr="006604E3">
        <w:t>SiteSelection</w:t>
      </w:r>
      <w:bookmarkEnd w:id="45"/>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3A1AF6">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3A1AF6" w:rsidRPr="003A1AF6">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46" w:name="_Toc408314260"/>
      <w:r w:rsidRPr="006604E3">
        <w:t>Complete Stand</w:t>
      </w:r>
      <w:r w:rsidR="00935E16">
        <w:t xml:space="preserve"> (keyword: Complete)</w:t>
      </w:r>
      <w:bookmarkEnd w:id="46"/>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47" w:name="_Toc408314261"/>
      <w:r w:rsidRPr="006604E3">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47"/>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48" w:name="_Toc408314262"/>
      <w:r w:rsidRPr="006604E3">
        <w:t>Target Harvest Size</w:t>
      </w:r>
      <w:bookmarkEnd w:id="48"/>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 xml:space="preserve">When the selected </w:t>
      </w:r>
      <w:r w:rsidR="00D0759D">
        <w:lastRenderedPageBreak/>
        <w:t>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49" w:name="_Toc408314263"/>
      <w:r w:rsidRPr="006604E3">
        <w:t>Patch Cutting (Group Selection)</w:t>
      </w:r>
      <w:bookmarkEnd w:id="49"/>
    </w:p>
    <w:p w:rsidR="0010650D" w:rsidRPr="006604E3"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w:t>
      </w:r>
      <w:r>
        <w:lastRenderedPageBreak/>
        <w:t xml:space="preserve">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0" w:name="_Toc408314264"/>
      <w:r w:rsidRPr="006604E3">
        <w:t>Cohort Removal List</w:t>
      </w:r>
      <w:bookmarkEnd w:id="50"/>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1" w:name="_Ref139708716"/>
      <w:bookmarkStart w:id="52" w:name="_Toc408314265"/>
      <w:proofErr w:type="spellStart"/>
      <w:r w:rsidRPr="006604E3">
        <w:t>CohortsRemoved</w:t>
      </w:r>
      <w:bookmarkEnd w:id="51"/>
      <w:bookmarkEnd w:id="52"/>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r w:rsidRPr="006604E3">
        <w:rPr>
          <w:i/>
          <w:iCs/>
        </w:rPr>
        <w:t>N</w:t>
      </w:r>
      <w:r w:rsidRPr="006604E3">
        <w:rPr>
          <w:vertAlign w:val="superscript"/>
        </w:rPr>
        <w:t>th</w:t>
      </w:r>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lastRenderedPageBreak/>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Each age in the list, whether individual or the endpoint of a range, is an integer between 1 and 65,535.</w:t>
      </w:r>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&gt;&gt;  Species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r w:rsidRPr="006604E3">
        <w:t>abiebals</w:t>
      </w:r>
      <w:proofErr w:type="spell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r w:rsidRPr="006604E3">
        <w:t>acerrubr</w:t>
      </w:r>
      <w:proofErr w:type="spell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r w:rsidRPr="006604E3">
        <w:t>pinubank</w:t>
      </w:r>
      <w:proofErr w:type="spellEnd"/>
      <w:r w:rsidRPr="006604E3">
        <w:t xml:space="preserve">    </w:t>
      </w:r>
      <w:r>
        <w:t>1/3</w:t>
      </w:r>
    </w:p>
    <w:p w:rsidR="0010650D" w:rsidRPr="006604E3" w:rsidRDefault="0010650D" w:rsidP="003624D0">
      <w:pPr>
        <w:pStyle w:val="Heading3"/>
        <w:ind w:left="720" w:hanging="720"/>
      </w:pPr>
      <w:bookmarkStart w:id="53" w:name="_Ref139708815"/>
      <w:bookmarkStart w:id="54" w:name="_Toc408314266"/>
      <w:r w:rsidRPr="006604E3">
        <w:t>Plant</w:t>
      </w:r>
      <w:bookmarkEnd w:id="53"/>
      <w:bookmarkEnd w:id="54"/>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55" w:name="_Ref112552676"/>
      <w:bookmarkStart w:id="56" w:name="_Ref112552716"/>
      <w:bookmarkStart w:id="57" w:name="_Toc408314267"/>
      <w:r>
        <w:t xml:space="preserve">Repeated </w:t>
      </w:r>
      <w:r w:rsidRPr="006604E3">
        <w:t>Prescription</w:t>
      </w:r>
      <w:r>
        <w:t>s</w:t>
      </w:r>
      <w:bookmarkEnd w:id="57"/>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58" w:name="_Toc408314268"/>
      <w:r w:rsidRPr="006604E3">
        <w:lastRenderedPageBreak/>
        <w:t>Single Repeat Harvests</w:t>
      </w:r>
      <w:bookmarkEnd w:id="55"/>
      <w:bookmarkEnd w:id="56"/>
      <w:bookmarkEnd w:id="58"/>
    </w:p>
    <w:p w:rsidR="0010650D" w:rsidRDefault="0010650D"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r w:rsidRPr="006604E3">
        <w:t>CohortsRemoved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3A1AF6" w:rsidRPr="006A79E9">
        <w:t>2.</w:t>
      </w:r>
      <w:r w:rsidR="00D0759D" w:rsidRPr="006A79E9">
        <w:t>6</w:t>
      </w:r>
      <w:r w:rsidR="003A1AF6" w:rsidRPr="006A79E9">
        <w:t>.1</w:t>
      </w:r>
      <w:r w:rsidR="00724156" w:rsidRPr="006A79E9">
        <w:fldChar w:fldCharType="end"/>
      </w:r>
      <w:r w:rsidRPr="006604E3">
        <w:t xml:space="preserve"> above) must follow the SingleRepeat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6A79E9">
        <w:t>2.6.2</w:t>
      </w:r>
      <w:r w:rsidRPr="006604E3">
        <w:t xml:space="preserve"> above) may follow the </w:t>
      </w:r>
      <w:r w:rsidR="006A79E9">
        <w:t>second</w:t>
      </w:r>
      <w:r w:rsidRPr="006604E3">
        <w:t xml:space="preserve"> use of the CohortsRemoved parameter.</w:t>
      </w:r>
    </w:p>
    <w:p w:rsidR="0010650D" w:rsidRPr="006604E3" w:rsidRDefault="0010650D" w:rsidP="00071640">
      <w:pPr>
        <w:pStyle w:val="Heading3"/>
      </w:pPr>
      <w:bookmarkStart w:id="59" w:name="_Ref112552679"/>
      <w:bookmarkStart w:id="60" w:name="_Toc408314269"/>
      <w:r w:rsidRPr="006604E3">
        <w:t>Multiple Repeat Harvests</w:t>
      </w:r>
      <w:bookmarkEnd w:id="59"/>
      <w:bookmarkEnd w:id="60"/>
    </w:p>
    <w:p w:rsidR="0010650D" w:rsidRPr="006604E3"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Default="0010650D">
      <w:pPr>
        <w:pStyle w:val="textbody"/>
      </w:pPr>
      <w:r w:rsidRPr="006604E3">
        <w:t>Th</w:t>
      </w:r>
      <w:r>
        <w:t>e MultipleRepeat</w:t>
      </w:r>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1" w:name="_Toc408314270"/>
      <w:r>
        <w:lastRenderedPageBreak/>
        <w:t>Other Prescription Parameters</w:t>
      </w:r>
      <w:bookmarkEnd w:id="61"/>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2" w:name="_Toc408314271"/>
      <w:r>
        <w:t>MinTimeSinceDamage</w:t>
      </w:r>
      <w:bookmarkEnd w:id="62"/>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63" w:name="_Toc408314272"/>
      <w:r>
        <w:t>PreventEstablishment</w:t>
      </w:r>
      <w:bookmarkEnd w:id="63"/>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64" w:name="_Toc102232959"/>
      <w:bookmarkStart w:id="65" w:name="_Toc133934414"/>
      <w:bookmarkStart w:id="66" w:name="_Toc408314273"/>
      <w:r>
        <w:lastRenderedPageBreak/>
        <w:t xml:space="preserve">Other </w:t>
      </w:r>
      <w:r w:rsidRPr="006604E3">
        <w:t>Input</w:t>
      </w:r>
      <w:r>
        <w:t>s</w:t>
      </w:r>
      <w:bookmarkEnd w:id="64"/>
      <w:bookmarkEnd w:id="65"/>
      <w:bookmarkEnd w:id="66"/>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3A1AF6">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67" w:name="_Toc112235332"/>
      <w:bookmarkStart w:id="68" w:name="_Toc133386213"/>
      <w:bookmarkStart w:id="69" w:name="_Toc133907148"/>
      <w:bookmarkStart w:id="70" w:name="_Toc133934416"/>
      <w:bookmarkStart w:id="71" w:name="_Toc408314274"/>
      <w:r w:rsidRPr="006604E3">
        <w:t>LandisData</w:t>
      </w:r>
      <w:bookmarkEnd w:id="67"/>
      <w:bookmarkEnd w:id="68"/>
      <w:bookmarkEnd w:id="69"/>
      <w:bookmarkEnd w:id="70"/>
      <w:bookmarkEnd w:id="71"/>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2" w:name="_Toc112235333"/>
      <w:bookmarkStart w:id="73" w:name="_Toc133386214"/>
      <w:bookmarkStart w:id="74" w:name="_Toc133907149"/>
      <w:bookmarkStart w:id="75" w:name="_Toc133934417"/>
      <w:bookmarkStart w:id="76" w:name="_Toc408314275"/>
      <w:r w:rsidRPr="006604E3">
        <w:t>Timestep</w:t>
      </w:r>
      <w:bookmarkEnd w:id="72"/>
      <w:bookmarkEnd w:id="73"/>
      <w:bookmarkEnd w:id="74"/>
      <w:bookmarkEnd w:id="75"/>
      <w:bookmarkEnd w:id="76"/>
    </w:p>
    <w:p w:rsidR="0010650D" w:rsidRPr="006604E3" w:rsidRDefault="0010650D">
      <w:pPr>
        <w:pStyle w:val="textbody"/>
      </w:pPr>
      <w:r w:rsidRPr="006604E3">
        <w:t>This parameter is the extension’s timestep.  Value: integer &gt; 0.  Units: years.</w:t>
      </w:r>
    </w:p>
    <w:p w:rsidR="0010650D" w:rsidRPr="006604E3" w:rsidRDefault="0010650D">
      <w:pPr>
        <w:pStyle w:val="Heading2"/>
      </w:pPr>
      <w:bookmarkStart w:id="77" w:name="_Ref138851555"/>
      <w:bookmarkStart w:id="78" w:name="_Toc408314276"/>
      <w:r w:rsidRPr="006604E3">
        <w:t>Input Maps</w:t>
      </w:r>
      <w:bookmarkEnd w:id="77"/>
      <w:bookmarkEnd w:id="78"/>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79" w:name="_Toc408314277"/>
      <w:r w:rsidRPr="006604E3">
        <w:t>ManagementAreas</w:t>
      </w:r>
      <w:bookmarkEnd w:id="79"/>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3A1AF6">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0" w:name="_Toc408314278"/>
      <w:r w:rsidRPr="006604E3">
        <w:t>Stands</w:t>
      </w:r>
      <w:bookmarkEnd w:id="80"/>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1" w:name="_Toc408314279"/>
      <w:r w:rsidRPr="006604E3">
        <w:t>Harvest Prescriptions</w:t>
      </w:r>
      <w:bookmarkEnd w:id="81"/>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2" w:name="_Ref112580479"/>
      <w:bookmarkStart w:id="83" w:name="_Ref112580486"/>
      <w:bookmarkStart w:id="84" w:name="_Ref112580524"/>
      <w:bookmarkStart w:id="85" w:name="_Ref139089986"/>
      <w:bookmarkStart w:id="86" w:name="_Toc102232960"/>
      <w:bookmarkStart w:id="87" w:name="_Toc408314280"/>
      <w:r w:rsidRPr="006604E3">
        <w:t>Harves</w:t>
      </w:r>
      <w:bookmarkEnd w:id="82"/>
      <w:bookmarkEnd w:id="83"/>
      <w:bookmarkEnd w:id="84"/>
      <w:r w:rsidRPr="006604E3">
        <w:t>t Implementations Table</w:t>
      </w:r>
      <w:bookmarkEnd w:id="85"/>
      <w:bookmarkEnd w:id="87"/>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88" w:name="_Toc408314281"/>
      <w:r w:rsidRPr="006604E3">
        <w:t>Table Name</w:t>
      </w:r>
      <w:bookmarkEnd w:id="88"/>
    </w:p>
    <w:p w:rsidR="0010650D" w:rsidRPr="006604E3" w:rsidRDefault="0010650D">
      <w:pPr>
        <w:pStyle w:val="textbody"/>
      </w:pPr>
      <w:r w:rsidRPr="006604E3">
        <w:t xml:space="preserve">The table’s name is </w:t>
      </w:r>
      <w:r w:rsidRPr="006604E3">
        <w:rPr>
          <w:rFonts w:ascii="Courier New" w:hAnsi="Courier New" w:cs="Courier New"/>
          <w:sz w:val="20"/>
        </w:rPr>
        <w:t>"HarvestImplementations"</w:t>
      </w:r>
      <w:r w:rsidRPr="006604E3">
        <w:t>.</w:t>
      </w:r>
    </w:p>
    <w:p w:rsidR="0010650D" w:rsidRPr="006604E3" w:rsidRDefault="0010650D">
      <w:pPr>
        <w:pStyle w:val="Heading3"/>
      </w:pPr>
      <w:bookmarkStart w:id="89" w:name="_Toc408314282"/>
      <w:r w:rsidRPr="006604E3">
        <w:t>M</w:t>
      </w:r>
      <w:r>
        <w:t>anagement</w:t>
      </w:r>
      <w:r w:rsidRPr="006604E3">
        <w:t xml:space="preserve"> Area Column</w:t>
      </w:r>
      <w:bookmarkEnd w:id="89"/>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0" w:name="_Toc408314283"/>
      <w:r w:rsidRPr="006604E3">
        <w:t>Prescription Column</w:t>
      </w:r>
      <w:bookmarkEnd w:id="90"/>
    </w:p>
    <w:bookmarkEnd w:id="86"/>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1" w:name="_Toc408314284"/>
      <w:r w:rsidRPr="006604E3">
        <w:t>Area To Harvest Column</w:t>
      </w:r>
      <w:bookmarkEnd w:id="91"/>
    </w:p>
    <w:p w:rsidR="0010650D" w:rsidRPr="006604E3"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Note:  non-active sites should not be included in any management area as this may lead to erroneous </w:t>
      </w:r>
      <w:r w:rsidR="00962EB9">
        <w:t>computation of the number of sites to be harvested</w:t>
      </w:r>
      <w:r>
        <w:t>.</w:t>
      </w:r>
    </w:p>
    <w:p w:rsidR="0010650D" w:rsidRPr="006604E3" w:rsidRDefault="0010650D">
      <w:pPr>
        <w:pStyle w:val="Heading3"/>
      </w:pPr>
      <w:bookmarkStart w:id="92" w:name="_Toc408314285"/>
      <w:r w:rsidRPr="006604E3">
        <w:t>Begin Time Column</w:t>
      </w:r>
      <w:bookmarkEnd w:id="92"/>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93" w:name="_Toc408314286"/>
      <w:r w:rsidRPr="006604E3">
        <w:t>End Time Column</w:t>
      </w:r>
      <w:bookmarkEnd w:id="93"/>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r w:rsidRPr="006604E3">
        <w:t>HarvestImplementations</w:t>
      </w:r>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 xml:space="preserve">&gt;&gt;Mgmt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2           RandomClearCut  20%</w:t>
      </w:r>
    </w:p>
    <w:p w:rsidR="0010650D" w:rsidRPr="006604E3" w:rsidRDefault="0010650D"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3           MaxAgeClearcuts 15%</w:t>
      </w:r>
    </w:p>
    <w:p w:rsidR="0010650D" w:rsidRPr="006604E3" w:rsidRDefault="0010650D">
      <w:pPr>
        <w:pStyle w:val="textbody"/>
      </w:pPr>
    </w:p>
    <w:p w:rsidR="00962EB9" w:rsidRPr="006604E3" w:rsidRDefault="00962EB9" w:rsidP="00962EB9">
      <w:pPr>
        <w:pStyle w:val="Heading1"/>
      </w:pPr>
      <w:bookmarkStart w:id="94" w:name="_Toc408314287"/>
      <w:r>
        <w:lastRenderedPageBreak/>
        <w:t>Specifying out</w:t>
      </w:r>
      <w:r w:rsidRPr="006604E3">
        <w:t>put</w:t>
      </w:r>
      <w:r>
        <w:t>s</w:t>
      </w:r>
      <w:bookmarkEnd w:id="94"/>
    </w:p>
    <w:p w:rsidR="0010650D" w:rsidRPr="006604E3" w:rsidRDefault="0010650D">
      <w:pPr>
        <w:pStyle w:val="Heading2"/>
      </w:pPr>
      <w:bookmarkStart w:id="95" w:name="_Toc408314288"/>
      <w:r w:rsidRPr="006604E3">
        <w:t>PrescriptionMaps</w:t>
      </w:r>
      <w:bookmarkEnd w:id="95"/>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3A1AF6">
        <w:t>4.1</w:t>
      </w:r>
      <w:r w:rsidR="00724156">
        <w:fldChar w:fldCharType="end"/>
      </w:r>
      <w:r w:rsidRPr="006604E3">
        <w:t xml:space="preserve">). </w:t>
      </w:r>
      <w:ins w:id="96" w:author="Eric Gustafson" w:date="2014-11-17T11:23:00Z">
        <w:r w:rsidR="00962EB9">
          <w:t xml:space="preserve"> </w:t>
        </w:r>
      </w:ins>
      <w:r w:rsidRPr="006604E3">
        <w:t xml:space="preserve">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97" w:name="_Toc408314289"/>
      <w:r w:rsidRPr="006604E3">
        <w:t>EventLog</w:t>
      </w:r>
      <w:bookmarkEnd w:id="97"/>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3A1AF6">
        <w:t>4.2</w:t>
      </w:r>
      <w:r w:rsidR="00724156">
        <w:fldChar w:fldCharType="end"/>
      </w:r>
      <w:r w:rsidRPr="006604E3">
        <w:t>).</w:t>
      </w:r>
    </w:p>
    <w:p w:rsidR="0010650D" w:rsidRPr="006604E3" w:rsidRDefault="0010650D" w:rsidP="007C5B99">
      <w:pPr>
        <w:pStyle w:val="Heading2"/>
      </w:pPr>
      <w:bookmarkStart w:id="98" w:name="_Toc408314290"/>
      <w:r>
        <w:t>Summary</w:t>
      </w:r>
      <w:r w:rsidRPr="006604E3">
        <w:t>Log</w:t>
      </w:r>
      <w:bookmarkEnd w:id="98"/>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99" w:name="_Toc408314291"/>
      <w:r w:rsidRPr="006604E3">
        <w:lastRenderedPageBreak/>
        <w:t>Output Files</w:t>
      </w:r>
      <w:bookmarkEnd w:id="99"/>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a log of harvest events for the entire scenario.</w:t>
      </w:r>
    </w:p>
    <w:p w:rsidR="0010650D" w:rsidRPr="006604E3" w:rsidRDefault="0010650D">
      <w:pPr>
        <w:pStyle w:val="Heading2"/>
      </w:pPr>
      <w:bookmarkStart w:id="100" w:name="_Ref138853324"/>
      <w:bookmarkStart w:id="101" w:name="_Toc408314292"/>
      <w:r w:rsidRPr="006604E3">
        <w:t>Prescription Maps</w:t>
      </w:r>
      <w:bookmarkEnd w:id="100"/>
      <w:bookmarkEnd w:id="101"/>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2" w:name="_Toc102232962"/>
      <w:bookmarkStart w:id="103" w:name="_Toc113769362"/>
      <w:bookmarkStart w:id="104" w:name="_Ref138853597"/>
      <w:bookmarkStart w:id="105" w:name="_Toc408314293"/>
      <w:r w:rsidRPr="006604E3">
        <w:t>Event Log</w:t>
      </w:r>
      <w:bookmarkEnd w:id="102"/>
      <w:bookmarkEnd w:id="103"/>
      <w:bookmarkEnd w:id="104"/>
      <w:bookmarkEnd w:id="105"/>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06" w:name="_Summary_Log"/>
      <w:bookmarkStart w:id="107" w:name="_Toc408314294"/>
      <w:bookmarkEnd w:id="106"/>
      <w:r>
        <w:t>Summary</w:t>
      </w:r>
      <w:r w:rsidRPr="006604E3">
        <w:t xml:space="preserve"> Log</w:t>
      </w:r>
      <w:bookmarkEnd w:id="107"/>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species.</w:t>
      </w:r>
    </w:p>
    <w:p w:rsidR="0010650D" w:rsidRDefault="0010650D">
      <w:pPr>
        <w:pStyle w:val="textbody"/>
      </w:pPr>
    </w:p>
    <w:p w:rsidR="0010650D" w:rsidRDefault="0010650D" w:rsidP="00732EFC">
      <w:pPr>
        <w:pStyle w:val="Heading1"/>
      </w:pPr>
      <w:bookmarkStart w:id="108" w:name="_Toc133386212"/>
      <w:bookmarkStart w:id="109" w:name="_Toc133907147"/>
      <w:bookmarkStart w:id="110" w:name="_Ref133933751"/>
      <w:bookmarkStart w:id="111" w:name="_Toc133934415"/>
      <w:bookmarkStart w:id="112" w:name="_Toc408314295"/>
      <w:r>
        <w:lastRenderedPageBreak/>
        <w:t>Example Inputs</w:t>
      </w:r>
      <w:bookmarkEnd w:id="112"/>
    </w:p>
    <w:p w:rsidR="0010650D" w:rsidRDefault="0010650D" w:rsidP="00F512C7">
      <w:pPr>
        <w:pStyle w:val="Heading2"/>
      </w:pPr>
      <w:bookmarkStart w:id="113" w:name="_Toc408314296"/>
      <w:r>
        <w:t>Example Forest Type Tables</w:t>
      </w:r>
      <w:bookmarkEnd w:id="113"/>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acersacc</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querrubr</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tsugcana</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t>pinusylv</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pinusibi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piceobov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aibesibi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pinusylv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 pinusylv</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 xml:space="preserve">larisibi pinusylv piceobov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t>betupend poputrem</w:t>
      </w:r>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t>piceobov</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t>larisibi pinusylv piceobov aibesibi</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t>betupend poputrem</w:t>
      </w:r>
    </w:p>
    <w:p w:rsidR="0010650D" w:rsidRPr="00F512C7" w:rsidRDefault="0010650D" w:rsidP="00F512C7">
      <w:pPr>
        <w:pStyle w:val="textbody"/>
      </w:pPr>
    </w:p>
    <w:p w:rsidR="0010650D" w:rsidRPr="006604E3" w:rsidRDefault="0010650D" w:rsidP="00F512C7">
      <w:pPr>
        <w:pStyle w:val="Heading2"/>
      </w:pPr>
      <w:bookmarkStart w:id="114" w:name="_Toc408314297"/>
      <w:r w:rsidRPr="006604E3">
        <w:t>Example Parameter File</w:t>
      </w:r>
      <w:bookmarkEnd w:id="108"/>
      <w:bookmarkEnd w:id="109"/>
      <w:bookmarkEnd w:id="110"/>
      <w:bookmarkEnd w:id="111"/>
      <w:bookmarkEnd w:id="114"/>
    </w:p>
    <w:p w:rsidR="0010650D" w:rsidRPr="006604E3" w:rsidRDefault="0010650D" w:rsidP="003723A6">
      <w:pPr>
        <w:pStyle w:val="textbody"/>
        <w:ind w:left="0"/>
      </w:pPr>
      <w:r w:rsidRPr="006604E3">
        <w:t>The following is an example parameter file, with several prescriptions defined, and later used in the HarvestImplementations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r w:rsidRPr="009C4E69">
        <w:rPr>
          <w:rFonts w:ascii="Courier" w:hAnsi="Courier" w:cs="Courier"/>
          <w:color w:val="000000"/>
          <w:sz w:val="20"/>
        </w:rPr>
        <w:t xml:space="preserve">LandisData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Timestep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.gis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ManagementAreas "./management.gis"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STANDS: the .gis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"./stand.gis"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HarvestImplementation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RandomClearCut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4. RegulateAges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MinimumAge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MaximumAge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TimeBetweenHarvests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CompleteStandSpread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PartialStandSpread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PatchCutting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Patch</w:t>
      </w:r>
      <w:r>
        <w:rPr>
          <w:rFonts w:ascii="Courier" w:hAnsi="Courier" w:cs="Courier"/>
          <w:color w:val="000000"/>
          <w:sz w:val="20"/>
        </w:rPr>
        <w:t>Cutting</w:t>
      </w:r>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ClearCut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SpeciesList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MapleHarvest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acerrubr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SpeciesList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'SpeciesList'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abiebals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AllExceptYoungest</w:t>
      </w:r>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acerrubr    AllExceptYoungest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pinubank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MaxAgeClearcuts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ManagementArea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HarvestImplementations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Mgmt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RandomClearCut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RandomClearCut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MapleHarvest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MaxAgeClearcuts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PrescriptionMaps    harvest/prescripts-{timestep}.gis</w:t>
      </w:r>
    </w:p>
    <w:p w:rsidR="0010650D" w:rsidRDefault="0010650D" w:rsidP="003723A6">
      <w:pPr>
        <w:rPr>
          <w:rFonts w:ascii="Courier" w:hAnsi="Courier" w:cs="Courier"/>
          <w:color w:val="000000"/>
          <w:sz w:val="20"/>
        </w:rPr>
      </w:pPr>
      <w:r w:rsidRPr="003723A6">
        <w:rPr>
          <w:rFonts w:ascii="Courier" w:hAnsi="Courier" w:cs="Courier"/>
          <w:color w:val="000000"/>
          <w:sz w:val="20"/>
        </w:rPr>
        <w:t>EventLog            harvest/log.csv</w:t>
      </w:r>
    </w:p>
    <w:p w:rsidR="0010650D" w:rsidRPr="003723A6" w:rsidRDefault="0010650D" w:rsidP="003723A6">
      <w:pPr>
        <w:rPr>
          <w:rFonts w:ascii="Courier" w:hAnsi="Courier" w:cs="Courier"/>
          <w:color w:val="000000"/>
          <w:sz w:val="20"/>
        </w:rPr>
      </w:pPr>
      <w:r>
        <w:rPr>
          <w:rFonts w:ascii="Courier" w:hAnsi="Courier" w:cs="Courier"/>
          <w:color w:val="000000"/>
          <w:sz w:val="20"/>
        </w:rPr>
        <w:t>SummaryLog</w:t>
      </w:r>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A0B" w:rsidRDefault="00F00A0B">
      <w:r>
        <w:separator/>
      </w:r>
    </w:p>
  </w:endnote>
  <w:endnote w:type="continuationSeparator" w:id="0">
    <w:p w:rsidR="00F00A0B" w:rsidRDefault="00F00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167" w:rsidRDefault="00492167">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7119A">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A0B" w:rsidRDefault="00F00A0B">
      <w:r>
        <w:separator/>
      </w:r>
    </w:p>
  </w:footnote>
  <w:footnote w:type="continuationSeparator" w:id="0">
    <w:p w:rsidR="00F00A0B" w:rsidRDefault="00F00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167" w:rsidRDefault="00492167">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167" w:rsidRDefault="00492167">
    <w:pPr>
      <w:pStyle w:val="Header"/>
      <w:tabs>
        <w:tab w:val="clear" w:pos="4320"/>
        <w:tab w:val="clear" w:pos="8640"/>
        <w:tab w:val="center" w:pos="4500"/>
        <w:tab w:val="right" w:pos="9000"/>
      </w:tabs>
    </w:pPr>
    <w:fldSimple w:instr=" DOCPROPERTY  &quot;Extension Name&quot;  \* MERGEFORMAT ">
      <w:r>
        <w:t>Base Harvest</w:t>
      </w:r>
    </w:fldSimple>
    <w:r>
      <w:t xml:space="preserve"> v</w:t>
    </w:r>
    <w:fldSimple w:instr=" DOCPROPERTY  &quot;Extension Version&quot;  \* MERGEFORMAT ">
      <w:r>
        <w:t>2.2</w:t>
      </w:r>
    </w:fldSimple>
    <w:r>
      <w:tab/>
    </w:r>
    <w:r>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34734"/>
    <w:rsid w:val="00047CC4"/>
    <w:rsid w:val="00071640"/>
    <w:rsid w:val="00076A85"/>
    <w:rsid w:val="00080CD2"/>
    <w:rsid w:val="0008182B"/>
    <w:rsid w:val="0008690D"/>
    <w:rsid w:val="0009114F"/>
    <w:rsid w:val="000A4A1B"/>
    <w:rsid w:val="000A6B0F"/>
    <w:rsid w:val="000C2BE5"/>
    <w:rsid w:val="000E4279"/>
    <w:rsid w:val="000E6E66"/>
    <w:rsid w:val="0010650D"/>
    <w:rsid w:val="00144C63"/>
    <w:rsid w:val="00147A46"/>
    <w:rsid w:val="0016436A"/>
    <w:rsid w:val="00183C1B"/>
    <w:rsid w:val="00193C08"/>
    <w:rsid w:val="001A0F57"/>
    <w:rsid w:val="001A5525"/>
    <w:rsid w:val="001A7E31"/>
    <w:rsid w:val="001B7001"/>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3322F"/>
    <w:rsid w:val="00334051"/>
    <w:rsid w:val="003475E9"/>
    <w:rsid w:val="003479AF"/>
    <w:rsid w:val="00362441"/>
    <w:rsid w:val="003624D0"/>
    <w:rsid w:val="00364646"/>
    <w:rsid w:val="00370558"/>
    <w:rsid w:val="0037119A"/>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708E"/>
    <w:rsid w:val="00450700"/>
    <w:rsid w:val="004517AE"/>
    <w:rsid w:val="004539A9"/>
    <w:rsid w:val="00476E75"/>
    <w:rsid w:val="004860C2"/>
    <w:rsid w:val="00492167"/>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82D6D"/>
    <w:rsid w:val="005D3A65"/>
    <w:rsid w:val="005D4D28"/>
    <w:rsid w:val="005E4106"/>
    <w:rsid w:val="005F43C6"/>
    <w:rsid w:val="00606B88"/>
    <w:rsid w:val="00607AD7"/>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B17"/>
    <w:rsid w:val="00724156"/>
    <w:rsid w:val="007272F9"/>
    <w:rsid w:val="00732EFC"/>
    <w:rsid w:val="00752264"/>
    <w:rsid w:val="007565BB"/>
    <w:rsid w:val="00757AD6"/>
    <w:rsid w:val="007677B0"/>
    <w:rsid w:val="007709D3"/>
    <w:rsid w:val="00772883"/>
    <w:rsid w:val="00775BFE"/>
    <w:rsid w:val="00794961"/>
    <w:rsid w:val="007C58EE"/>
    <w:rsid w:val="007C5B99"/>
    <w:rsid w:val="007C7FB3"/>
    <w:rsid w:val="007E294E"/>
    <w:rsid w:val="008069F0"/>
    <w:rsid w:val="008109B8"/>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5377"/>
    <w:rsid w:val="0092711A"/>
    <w:rsid w:val="00935E16"/>
    <w:rsid w:val="009465B8"/>
    <w:rsid w:val="00961566"/>
    <w:rsid w:val="00962EB9"/>
    <w:rsid w:val="009672C3"/>
    <w:rsid w:val="00975DF3"/>
    <w:rsid w:val="00986089"/>
    <w:rsid w:val="00993EF3"/>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A56ED"/>
    <w:rsid w:val="00AE0E7E"/>
    <w:rsid w:val="00AE23B4"/>
    <w:rsid w:val="00AE52EB"/>
    <w:rsid w:val="00AF0A68"/>
    <w:rsid w:val="00B03004"/>
    <w:rsid w:val="00B0595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61BEE"/>
    <w:rsid w:val="00C66EC2"/>
    <w:rsid w:val="00C71F39"/>
    <w:rsid w:val="00C81DBA"/>
    <w:rsid w:val="00C9238D"/>
    <w:rsid w:val="00C94BFD"/>
    <w:rsid w:val="00CA7596"/>
    <w:rsid w:val="00CC0719"/>
    <w:rsid w:val="00CD3EBD"/>
    <w:rsid w:val="00CD4245"/>
    <w:rsid w:val="00CD5572"/>
    <w:rsid w:val="00CE6CD5"/>
    <w:rsid w:val="00CF163D"/>
    <w:rsid w:val="00CF1769"/>
    <w:rsid w:val="00D0759D"/>
    <w:rsid w:val="00D07B0C"/>
    <w:rsid w:val="00D23CEC"/>
    <w:rsid w:val="00D6061B"/>
    <w:rsid w:val="00D645DB"/>
    <w:rsid w:val="00D7054C"/>
    <w:rsid w:val="00D709F4"/>
    <w:rsid w:val="00D824F9"/>
    <w:rsid w:val="00D8550A"/>
    <w:rsid w:val="00D90CD5"/>
    <w:rsid w:val="00D96ACD"/>
    <w:rsid w:val="00DA3393"/>
    <w:rsid w:val="00DB7E2C"/>
    <w:rsid w:val="00DD23B7"/>
    <w:rsid w:val="00DD504D"/>
    <w:rsid w:val="00DE039E"/>
    <w:rsid w:val="00DE1CF6"/>
    <w:rsid w:val="00DE4850"/>
    <w:rsid w:val="00DF75DF"/>
    <w:rsid w:val="00E0351F"/>
    <w:rsid w:val="00E16801"/>
    <w:rsid w:val="00E171B3"/>
    <w:rsid w:val="00E21A98"/>
    <w:rsid w:val="00E22545"/>
    <w:rsid w:val="00E53FEC"/>
    <w:rsid w:val="00E71ECE"/>
    <w:rsid w:val="00E810F7"/>
    <w:rsid w:val="00E91174"/>
    <w:rsid w:val="00E92C03"/>
    <w:rsid w:val="00E97EC1"/>
    <w:rsid w:val="00EA4100"/>
    <w:rsid w:val="00EA42F5"/>
    <w:rsid w:val="00EC31C4"/>
    <w:rsid w:val="00EC4E91"/>
    <w:rsid w:val="00ED6378"/>
    <w:rsid w:val="00ED7836"/>
    <w:rsid w:val="00EE12AE"/>
    <w:rsid w:val="00EE4272"/>
    <w:rsid w:val="00EE624F"/>
    <w:rsid w:val="00EF3BCF"/>
    <w:rsid w:val="00EF6456"/>
    <w:rsid w:val="00F00A0B"/>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1B41B-AD31-4F44-8B76-9117E6D5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29</Pages>
  <Words>7126</Words>
  <Characters>40620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lesleyb</cp:lastModifiedBy>
  <cp:revision>7</cp:revision>
  <cp:lastPrinted>2014-03-28T21:37:00Z</cp:lastPrinted>
  <dcterms:created xsi:type="dcterms:W3CDTF">2014-12-12T23:22:00Z</dcterms:created>
  <dcterms:modified xsi:type="dcterms:W3CDTF">2015-01-06T21:28:00Z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2.2</vt:lpwstr>
  </property>
</Properties>
</file>